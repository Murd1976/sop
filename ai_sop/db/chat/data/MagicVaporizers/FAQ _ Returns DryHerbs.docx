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shd w:fill="ff9900" w:val="clear"/>
        </w:rPr>
      </w:pPr>
      <w:r w:rsidDel="00000000" w:rsidR="00000000" w:rsidRPr="00000000">
        <w:rPr>
          <w:rFonts w:ascii="Calibri" w:cs="Calibri" w:eastAsia="Calibri" w:hAnsi="Calibri"/>
          <w:b w:val="1"/>
          <w:sz w:val="32"/>
          <w:szCs w:val="32"/>
          <w:shd w:fill="ff9900" w:val="clear"/>
          <w:rtl w:val="0"/>
        </w:rPr>
        <w:t xml:space="preserve">DELIVERY INQUIRIES </w:t>
      </w:r>
    </w:p>
    <w:p w:rsidR="00000000" w:rsidDel="00000000" w:rsidP="00000000" w:rsidRDefault="00000000" w:rsidRPr="00000000" w14:paraId="00000002">
      <w:pPr>
        <w:jc w:val="center"/>
        <w:rPr>
          <w:rFonts w:ascii="Calibri" w:cs="Calibri" w:eastAsia="Calibri" w:hAnsi="Calibri"/>
          <w:b w:val="1"/>
          <w:sz w:val="32"/>
          <w:szCs w:val="32"/>
          <w:shd w:fill="ff9900" w:val="clea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shd w:fill="ff9900" w:val="clear"/>
        </w:rPr>
      </w:pPr>
      <w:r w:rsidDel="00000000" w:rsidR="00000000" w:rsidRPr="00000000">
        <w:rPr>
          <w:rFonts w:ascii="Calibri" w:cs="Calibri" w:eastAsia="Calibri" w:hAnsi="Calibri"/>
          <w:b w:val="1"/>
          <w:sz w:val="28"/>
          <w:szCs w:val="28"/>
          <w:shd w:fill="ff9900" w:val="clear"/>
          <w:rtl w:val="0"/>
        </w:rPr>
        <w:t xml:space="preserve">EU - All orders placed after 13:00 (CET) will be shipped the next business day.</w:t>
      </w:r>
    </w:p>
    <w:p w:rsidR="00000000" w:rsidDel="00000000" w:rsidP="00000000" w:rsidRDefault="00000000" w:rsidRPr="00000000" w14:paraId="00000004">
      <w:pPr>
        <w:rPr>
          <w:rFonts w:ascii="Calibri" w:cs="Calibri" w:eastAsia="Calibri" w:hAnsi="Calibri"/>
          <w:b w:val="1"/>
          <w:sz w:val="28"/>
          <w:szCs w:val="28"/>
          <w:shd w:fill="ff9900" w:val="clear"/>
        </w:rPr>
      </w:pPr>
      <w:r w:rsidDel="00000000" w:rsidR="00000000" w:rsidRPr="00000000">
        <w:rPr>
          <w:rFonts w:ascii="Calibri" w:cs="Calibri" w:eastAsia="Calibri" w:hAnsi="Calibri"/>
          <w:b w:val="1"/>
          <w:sz w:val="28"/>
          <w:szCs w:val="28"/>
          <w:shd w:fill="ff9900" w:val="clear"/>
          <w:rtl w:val="0"/>
        </w:rPr>
        <w:t xml:space="preserve">UK -  All orders placed after 14:00 (pm.) will be shipped the next business day.</w:t>
      </w:r>
    </w:p>
    <w:p w:rsidR="00000000" w:rsidDel="00000000" w:rsidP="00000000" w:rsidRDefault="00000000" w:rsidRPr="00000000" w14:paraId="00000005">
      <w:pPr>
        <w:jc w:val="center"/>
        <w:rPr>
          <w:rFonts w:ascii="Calibri" w:cs="Calibri" w:eastAsia="Calibri" w:hAnsi="Calibri"/>
          <w:b w:val="1"/>
          <w:sz w:val="32"/>
          <w:szCs w:val="32"/>
          <w:highlight w:val="red"/>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Always check the status of the parcel is Magento</w:t>
      </w:r>
    </w:p>
    <w:p w:rsidR="00000000" w:rsidDel="00000000" w:rsidP="00000000" w:rsidRDefault="00000000" w:rsidRPr="00000000" w14:paraId="00000007">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Always check UPS/DPD tracking (don't trust customers word)</w:t>
      </w:r>
    </w:p>
    <w:p w:rsidR="00000000" w:rsidDel="00000000" w:rsidP="00000000" w:rsidRDefault="00000000" w:rsidRPr="00000000" w14:paraId="00000008">
      <w:pPr>
        <w:rPr>
          <w:rFonts w:ascii="Calibri" w:cs="Calibri" w:eastAsia="Calibri" w:hAnsi="Calibri"/>
          <w:sz w:val="26"/>
          <w:szCs w:val="26"/>
          <w:highlight w:val="white"/>
        </w:rPr>
      </w:pPr>
      <w:hyperlink r:id="rId7">
        <w:r w:rsidDel="00000000" w:rsidR="00000000" w:rsidRPr="00000000">
          <w:rPr>
            <w:rFonts w:ascii="Calibri" w:cs="Calibri" w:eastAsia="Calibri" w:hAnsi="Calibri"/>
            <w:color w:val="1155cc"/>
            <w:sz w:val="26"/>
            <w:szCs w:val="26"/>
            <w:highlight w:val="white"/>
            <w:u w:val="single"/>
            <w:rtl w:val="0"/>
          </w:rPr>
          <w:t xml:space="preserve">https://www.aftership.com/en/track</w:t>
        </w:r>
      </w:hyperlink>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6"/>
          <w:szCs w:val="26"/>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https://www.dpdlocal.co.uk/content/products_services/uk_delivery_services.jsp</w:t>
        </w:r>
      </w:hyperlink>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usommer@gsl-servicenet.de </w:t>
      </w:r>
    </w:p>
    <w:p w:rsidR="00000000" w:rsidDel="00000000" w:rsidP="00000000" w:rsidRDefault="00000000" w:rsidRPr="00000000" w14:paraId="0000000D">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thjanetzki@gsl-servicenet.de  </w:t>
      </w:r>
    </w:p>
    <w:p w:rsidR="00000000" w:rsidDel="00000000" w:rsidP="00000000" w:rsidRDefault="00000000" w:rsidRPr="00000000" w14:paraId="0000000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hvoigt@gsl-servicenet.de </w:t>
      </w:r>
    </w:p>
    <w:p w:rsidR="00000000" w:rsidDel="00000000" w:rsidP="00000000" w:rsidRDefault="00000000" w:rsidRPr="00000000" w14:paraId="0000000F">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10">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Lost parcels and UPS investigations</w:t>
      </w:r>
      <w:r w:rsidDel="00000000" w:rsidR="00000000" w:rsidRPr="00000000">
        <w:rPr>
          <w:rFonts w:ascii="Calibri" w:cs="Calibri" w:eastAsia="Calibri" w:hAnsi="Calibri"/>
          <w:sz w:val="26"/>
          <w:szCs w:val="26"/>
          <w:highlight w:val="white"/>
          <w:rtl w:val="0"/>
        </w:rPr>
        <w:t xml:space="preserve"> &gt; Helko only </w:t>
      </w:r>
    </w:p>
    <w:p w:rsidR="00000000" w:rsidDel="00000000" w:rsidP="00000000" w:rsidRDefault="00000000" w:rsidRPr="00000000" w14:paraId="00000011">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Updates regarding above claims</w:t>
      </w:r>
      <w:r w:rsidDel="00000000" w:rsidR="00000000" w:rsidRPr="00000000">
        <w:rPr>
          <w:rFonts w:ascii="Calibri" w:cs="Calibri" w:eastAsia="Calibri" w:hAnsi="Calibri"/>
          <w:sz w:val="26"/>
          <w:szCs w:val="26"/>
          <w:highlight w:val="white"/>
          <w:rtl w:val="0"/>
        </w:rPr>
        <w:t xml:space="preserve"> &gt; Helko only </w:t>
      </w:r>
    </w:p>
    <w:p w:rsidR="00000000" w:rsidDel="00000000" w:rsidP="00000000" w:rsidRDefault="00000000" w:rsidRPr="00000000" w14:paraId="00000012">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GSL Picking errors</w:t>
      </w:r>
      <w:r w:rsidDel="00000000" w:rsidR="00000000" w:rsidRPr="00000000">
        <w:rPr>
          <w:rFonts w:ascii="Calibri" w:cs="Calibri" w:eastAsia="Calibri" w:hAnsi="Calibri"/>
          <w:sz w:val="26"/>
          <w:szCs w:val="26"/>
          <w:highlight w:val="white"/>
          <w:rtl w:val="0"/>
        </w:rPr>
        <w:t xml:space="preserve"> &gt; Helko only </w:t>
      </w:r>
    </w:p>
    <w:p w:rsidR="00000000" w:rsidDel="00000000" w:rsidP="00000000" w:rsidRDefault="00000000" w:rsidRPr="00000000" w14:paraId="00000013">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Change of address of orders</w:t>
      </w:r>
      <w:r w:rsidDel="00000000" w:rsidR="00000000" w:rsidRPr="00000000">
        <w:rPr>
          <w:rFonts w:ascii="Calibri" w:cs="Calibri" w:eastAsia="Calibri" w:hAnsi="Calibri"/>
          <w:sz w:val="26"/>
          <w:szCs w:val="26"/>
          <w:highlight w:val="white"/>
          <w:rtl w:val="0"/>
        </w:rPr>
        <w:t xml:space="preserve"> &gt; Helko only</w:t>
      </w:r>
    </w:p>
    <w:p w:rsidR="00000000" w:rsidDel="00000000" w:rsidP="00000000" w:rsidRDefault="00000000" w:rsidRPr="00000000" w14:paraId="00000014">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15">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Cancelation of orders</w:t>
      </w:r>
      <w:r w:rsidDel="00000000" w:rsidR="00000000" w:rsidRPr="00000000">
        <w:rPr>
          <w:rFonts w:ascii="Calibri" w:cs="Calibri" w:eastAsia="Calibri" w:hAnsi="Calibri"/>
          <w:sz w:val="26"/>
          <w:szCs w:val="26"/>
          <w:highlight w:val="white"/>
          <w:rtl w:val="0"/>
        </w:rPr>
        <w:t xml:space="preserve"> &gt; Helko and CC Uwe and CC Thomas </w:t>
      </w:r>
    </w:p>
    <w:p w:rsidR="00000000" w:rsidDel="00000000" w:rsidP="00000000" w:rsidRDefault="00000000" w:rsidRPr="00000000" w14:paraId="00000016">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Stock count request or issue with mixed SKUs</w:t>
      </w:r>
      <w:r w:rsidDel="00000000" w:rsidR="00000000" w:rsidRPr="00000000">
        <w:rPr>
          <w:rFonts w:ascii="Calibri" w:cs="Calibri" w:eastAsia="Calibri" w:hAnsi="Calibri"/>
          <w:sz w:val="26"/>
          <w:szCs w:val="26"/>
          <w:highlight w:val="white"/>
          <w:rtl w:val="0"/>
        </w:rPr>
        <w:t xml:space="preserve"> &gt; Uwe and CC Thomas only </w:t>
      </w:r>
    </w:p>
    <w:p w:rsidR="00000000" w:rsidDel="00000000" w:rsidP="00000000" w:rsidRDefault="00000000" w:rsidRPr="00000000" w14:paraId="00000018">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New booked in deliveries</w:t>
      </w:r>
      <w:r w:rsidDel="00000000" w:rsidR="00000000" w:rsidRPr="00000000">
        <w:rPr>
          <w:rFonts w:ascii="Calibri" w:cs="Calibri" w:eastAsia="Calibri" w:hAnsi="Calibri"/>
          <w:sz w:val="26"/>
          <w:szCs w:val="26"/>
          <w:highlight w:val="white"/>
          <w:rtl w:val="0"/>
        </w:rPr>
        <w:t xml:space="preserve"> &gt; Uwe and CC Thomas only.</w:t>
      </w:r>
    </w:p>
    <w:p w:rsidR="00000000" w:rsidDel="00000000" w:rsidP="00000000" w:rsidRDefault="00000000" w:rsidRPr="00000000" w14:paraId="0000001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A">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Hi </w:t>
      </w:r>
    </w:p>
    <w:p w:rsidR="00000000" w:rsidDel="00000000" w:rsidP="00000000" w:rsidRDefault="00000000" w:rsidRPr="00000000" w14:paraId="0000001B">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Thank you for your message and for your recent purchase with us! </w:t>
      </w:r>
    </w:p>
    <w:p w:rsidR="00000000" w:rsidDel="00000000" w:rsidP="00000000" w:rsidRDefault="00000000" w:rsidRPr="00000000" w14:paraId="0000001D">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Please note your order has been shipped out. </w:t>
      </w:r>
    </w:p>
    <w:p w:rsidR="00000000" w:rsidDel="00000000" w:rsidP="00000000" w:rsidRDefault="00000000" w:rsidRPr="00000000" w14:paraId="0000001F">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You can track your parcel yourself by visiting https://www.ups.com/track?loc=en_BE&amp;tracknum=1ZER21356857952847&amp;requester=WEMS_1Z</w:t>
      </w:r>
    </w:p>
    <w:p w:rsidR="00000000" w:rsidDel="00000000" w:rsidP="00000000" w:rsidRDefault="00000000" w:rsidRPr="00000000" w14:paraId="00000021">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Your tracking number is 1ZER21356857952847 </w:t>
      </w:r>
    </w:p>
    <w:p w:rsidR="00000000" w:rsidDel="00000000" w:rsidP="00000000" w:rsidRDefault="00000000" w:rsidRPr="00000000" w14:paraId="00000023">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I hope that was helpful. If there's anything else I can help you with, please do not hesitate to ask!  </w:t>
      </w:r>
    </w:p>
    <w:p w:rsidR="00000000" w:rsidDel="00000000" w:rsidP="00000000" w:rsidRDefault="00000000" w:rsidRPr="00000000" w14:paraId="00000025">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Have a great day =)</w:t>
      </w:r>
    </w:p>
    <w:p w:rsidR="00000000" w:rsidDel="00000000" w:rsidP="00000000" w:rsidRDefault="00000000" w:rsidRPr="00000000" w14:paraId="00000027">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6"/>
          <w:szCs w:val="26"/>
          <w:highlight w:val="red"/>
        </w:rPr>
      </w:pPr>
      <w:r w:rsidDel="00000000" w:rsidR="00000000" w:rsidRPr="00000000">
        <w:rPr>
          <w:rFonts w:ascii="Calibri" w:cs="Calibri" w:eastAsia="Calibri" w:hAnsi="Calibri"/>
          <w:b w:val="1"/>
          <w:sz w:val="26"/>
          <w:szCs w:val="26"/>
          <w:highlight w:val="red"/>
          <w:rtl w:val="0"/>
        </w:rPr>
        <w:t xml:space="preserve">ADD TEMPLATE EXPLAINING ABOUT BIZ DAYS</w:t>
      </w:r>
    </w:p>
    <w:p w:rsidR="00000000" w:rsidDel="00000000" w:rsidP="00000000" w:rsidRDefault="00000000" w:rsidRPr="00000000" w14:paraId="00000029">
      <w:pPr>
        <w:rPr>
          <w:rFonts w:ascii="Calibri" w:cs="Calibri" w:eastAsia="Calibri" w:hAnsi="Calibri"/>
          <w:b w:val="1"/>
          <w:sz w:val="26"/>
          <w:szCs w:val="26"/>
          <w:highlight w:val="red"/>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6"/>
          <w:szCs w:val="26"/>
          <w:highlight w:val="red"/>
        </w:rPr>
      </w:pPr>
      <w:r w:rsidDel="00000000" w:rsidR="00000000" w:rsidRPr="00000000">
        <w:rPr>
          <w:rtl w:val="0"/>
        </w:rPr>
      </w:r>
    </w:p>
    <w:p w:rsidR="00000000" w:rsidDel="00000000" w:rsidP="00000000" w:rsidRDefault="00000000" w:rsidRPr="00000000" w14:paraId="0000002B">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Hi Benjamin Lehmann,</w:t>
      </w:r>
    </w:p>
    <w:p w:rsidR="00000000" w:rsidDel="00000000" w:rsidP="00000000" w:rsidRDefault="00000000" w:rsidRPr="00000000" w14:paraId="0000002C">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Thank you for your recent purchase and for your inquiry! We are sorry for any inconvenience caused by the deliverer.</w:t>
      </w:r>
    </w:p>
    <w:p w:rsidR="00000000" w:rsidDel="00000000" w:rsidP="00000000" w:rsidRDefault="00000000" w:rsidRPr="00000000" w14:paraId="0000002E">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While we try to do everything on time from our side, we can only have fingers crossed the delivery companies to do theirs. However, it is pretty much out of our control.</w:t>
      </w:r>
    </w:p>
    <w:p w:rsidR="00000000" w:rsidDel="00000000" w:rsidP="00000000" w:rsidRDefault="00000000" w:rsidRPr="00000000" w14:paraId="0000002F">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After checking your order details, it appears that the package is still in transit and should be delivered to you soon. </w:t>
      </w:r>
    </w:p>
    <w:p w:rsidR="00000000" w:rsidDel="00000000" w:rsidP="00000000" w:rsidRDefault="00000000" w:rsidRPr="00000000" w14:paraId="00000031">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32">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You can view your tracking history directly from this link:https://www.ups.com/track?loc=en_DE&amp;requester=QUIC&amp;tracknum=1ZER21356857124027/trackdetails</w:t>
      </w:r>
    </w:p>
    <w:p w:rsidR="00000000" w:rsidDel="00000000" w:rsidP="00000000" w:rsidRDefault="00000000" w:rsidRPr="00000000" w14:paraId="00000033">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Please stay tuned for the tracking updates. Hope you'll enjoy your order when you have it in hands after all=)</w:t>
      </w:r>
    </w:p>
    <w:p w:rsidR="00000000" w:rsidDel="00000000" w:rsidP="00000000" w:rsidRDefault="00000000" w:rsidRPr="00000000" w14:paraId="00000035">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If investigation is required: </w:t>
      </w:r>
    </w:p>
    <w:p w:rsidR="00000000" w:rsidDel="00000000" w:rsidP="00000000" w:rsidRDefault="00000000" w:rsidRPr="00000000" w14:paraId="00000038">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6"/>
          <w:szCs w:val="26"/>
          <w:highlight w:val="white"/>
        </w:rPr>
      </w:pPr>
      <w:commentRangeStart w:id="0"/>
      <w:r w:rsidDel="00000000" w:rsidR="00000000" w:rsidRPr="00000000">
        <w:rPr>
          <w:rFonts w:ascii="Calibri" w:cs="Calibri" w:eastAsia="Calibri" w:hAnsi="Calibri"/>
          <w:sz w:val="26"/>
          <w:szCs w:val="26"/>
          <w:highlight w:val="white"/>
          <w:rtl w:val="0"/>
        </w:rPr>
        <w:t xml:space="preserve">1. For </w:t>
      </w:r>
      <w:r w:rsidDel="00000000" w:rsidR="00000000" w:rsidRPr="00000000">
        <w:rPr>
          <w:rFonts w:ascii="Calibri" w:cs="Calibri" w:eastAsia="Calibri" w:hAnsi="Calibri"/>
          <w:b w:val="1"/>
          <w:sz w:val="26"/>
          <w:szCs w:val="26"/>
          <w:shd w:fill="f4cccc" w:val="clear"/>
          <w:rtl w:val="0"/>
        </w:rPr>
        <w:t xml:space="preserve">EU</w:t>
      </w:r>
      <w:r w:rsidDel="00000000" w:rsidR="00000000" w:rsidRPr="00000000">
        <w:rPr>
          <w:rFonts w:ascii="Calibri" w:cs="Calibri" w:eastAsia="Calibri" w:hAnsi="Calibri"/>
          <w:sz w:val="26"/>
          <w:szCs w:val="26"/>
          <w:highlight w:val="white"/>
          <w:rtl w:val="0"/>
        </w:rPr>
        <w:t xml:space="preserve"> shipments need to </w:t>
      </w:r>
      <w:r w:rsidDel="00000000" w:rsidR="00000000" w:rsidRPr="00000000">
        <w:rPr>
          <w:rFonts w:ascii="Calibri" w:cs="Calibri" w:eastAsia="Calibri" w:hAnsi="Calibri"/>
          <w:sz w:val="26"/>
          <w:szCs w:val="26"/>
          <w:highlight w:val="white"/>
          <w:u w:val="single"/>
          <w:rtl w:val="0"/>
        </w:rPr>
        <w:t xml:space="preserve">send a new ema</w:t>
      </w:r>
      <w:r w:rsidDel="00000000" w:rsidR="00000000" w:rsidRPr="00000000">
        <w:rPr>
          <w:rFonts w:ascii="Calibri" w:cs="Calibri" w:eastAsia="Calibri" w:hAnsi="Calibri"/>
          <w:sz w:val="26"/>
          <w:szCs w:val="26"/>
          <w:highlight w:val="white"/>
          <w:rtl w:val="0"/>
        </w:rPr>
        <w:t xml:space="preserve">il to Uwe/Thomas in CC at </w:t>
      </w:r>
      <w:hyperlink r:id="rId9">
        <w:r w:rsidDel="00000000" w:rsidR="00000000" w:rsidRPr="00000000">
          <w:rPr>
            <w:rFonts w:ascii="Calibri" w:cs="Calibri" w:eastAsia="Calibri" w:hAnsi="Calibri"/>
            <w:color w:val="1155cc"/>
            <w:sz w:val="26"/>
            <w:szCs w:val="26"/>
            <w:highlight w:val="white"/>
            <w:u w:val="single"/>
            <w:rtl w:val="0"/>
          </w:rPr>
          <w:t xml:space="preserve">usommer@gsl-servicenet.de</w:t>
        </w:r>
      </w:hyperlink>
      <w:r w:rsidDel="00000000" w:rsidR="00000000" w:rsidRPr="00000000">
        <w:rPr>
          <w:rFonts w:ascii="Calibri" w:cs="Calibri" w:eastAsia="Calibri" w:hAnsi="Calibri"/>
          <w:sz w:val="26"/>
          <w:szCs w:val="26"/>
          <w:highlight w:val="white"/>
          <w:rtl w:val="0"/>
        </w:rPr>
        <w:t xml:space="preserve"> / </w:t>
      </w:r>
      <w:hyperlink r:id="rId10">
        <w:r w:rsidDel="00000000" w:rsidR="00000000" w:rsidRPr="00000000">
          <w:rPr>
            <w:rFonts w:ascii="Calibri" w:cs="Calibri" w:eastAsia="Calibri" w:hAnsi="Calibri"/>
            <w:color w:val="1155cc"/>
            <w:sz w:val="26"/>
            <w:szCs w:val="26"/>
            <w:highlight w:val="white"/>
            <w:u w:val="single"/>
            <w:rtl w:val="0"/>
          </w:rPr>
          <w:t xml:space="preserve">thjanetzki@gsl-servicenet.de</w:t>
        </w:r>
      </w:hyperlink>
      <w:r w:rsidDel="00000000" w:rsidR="00000000" w:rsidRPr="00000000">
        <w:rPr>
          <w:rFonts w:ascii="Calibri" w:cs="Calibri" w:eastAsia="Calibri" w:hAnsi="Calibri"/>
          <w:sz w:val="26"/>
          <w:szCs w:val="26"/>
          <w:highlight w:val="white"/>
          <w:rtl w:val="0"/>
        </w:rPr>
        <w:t xml:space="preserve"> (ask them to contact UPS for lost parcels etc).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For </w:t>
      </w:r>
      <w:r w:rsidDel="00000000" w:rsidR="00000000" w:rsidRPr="00000000">
        <w:rPr>
          <w:rFonts w:ascii="Calibri" w:cs="Calibri" w:eastAsia="Calibri" w:hAnsi="Calibri"/>
          <w:b w:val="1"/>
          <w:sz w:val="26"/>
          <w:szCs w:val="26"/>
          <w:shd w:fill="f4cccc" w:val="clear"/>
          <w:rtl w:val="0"/>
        </w:rPr>
        <w:t xml:space="preserve">UK</w:t>
      </w:r>
      <w:r w:rsidDel="00000000" w:rsidR="00000000" w:rsidRPr="00000000">
        <w:rPr>
          <w:rFonts w:ascii="Calibri" w:cs="Calibri" w:eastAsia="Calibri" w:hAnsi="Calibri"/>
          <w:sz w:val="26"/>
          <w:szCs w:val="26"/>
          <w:highlight w:val="white"/>
          <w:rtl w:val="0"/>
        </w:rPr>
        <w:t xml:space="preserve"> shipments to need to </w:t>
      </w:r>
      <w:r w:rsidDel="00000000" w:rsidR="00000000" w:rsidRPr="00000000">
        <w:rPr>
          <w:rFonts w:ascii="Calibri" w:cs="Calibri" w:eastAsia="Calibri" w:hAnsi="Calibri"/>
          <w:sz w:val="26"/>
          <w:szCs w:val="26"/>
          <w:highlight w:val="white"/>
          <w:u w:val="single"/>
          <w:rtl w:val="0"/>
        </w:rPr>
        <w:t xml:space="preserve">send a new email</w:t>
      </w:r>
      <w:r w:rsidDel="00000000" w:rsidR="00000000" w:rsidRPr="00000000">
        <w:rPr>
          <w:rFonts w:ascii="Calibri" w:cs="Calibri" w:eastAsia="Calibri" w:hAnsi="Calibri"/>
          <w:sz w:val="26"/>
          <w:szCs w:val="26"/>
          <w:highlight w:val="white"/>
          <w:rtl w:val="0"/>
        </w:rPr>
        <w:t xml:space="preserve"> Cloud at</w:t>
      </w:r>
    </w:p>
    <w:p w:rsidR="00000000" w:rsidDel="00000000" w:rsidP="00000000" w:rsidRDefault="00000000" w:rsidRPr="00000000" w14:paraId="0000003C">
      <w:pPr>
        <w:rPr>
          <w:rFonts w:ascii="Roboto" w:cs="Roboto" w:eastAsia="Roboto" w:hAnsi="Roboto"/>
          <w:color w:val="183247"/>
          <w:sz w:val="21"/>
          <w:szCs w:val="21"/>
          <w:highlight w:val="white"/>
        </w:rPr>
      </w:pPr>
      <w:r w:rsidDel="00000000" w:rsidR="00000000" w:rsidRPr="00000000">
        <w:rPr>
          <w:rFonts w:ascii="Calibri" w:cs="Calibri" w:eastAsia="Calibri" w:hAnsi="Calibri"/>
          <w:sz w:val="26"/>
          <w:szCs w:val="26"/>
          <w:highlight w:val="white"/>
          <w:rtl w:val="0"/>
        </w:rPr>
        <w:t xml:space="preserve">support@supportcloudfulfilment.freshdesk.com</w:t>
      </w:r>
      <w:r w:rsidDel="00000000" w:rsidR="00000000" w:rsidRPr="00000000">
        <w:rPr>
          <w:rtl w:val="0"/>
        </w:rPr>
      </w:r>
    </w:p>
    <w:p w:rsidR="00000000" w:rsidDel="00000000" w:rsidP="00000000" w:rsidRDefault="00000000" w:rsidRPr="00000000" w14:paraId="0000003D">
      <w:pPr>
        <w:rPr>
          <w:rFonts w:ascii="Roboto" w:cs="Roboto" w:eastAsia="Roboto" w:hAnsi="Roboto"/>
          <w:color w:val="183247"/>
          <w:sz w:val="21"/>
          <w:szCs w:val="21"/>
          <w:highlight w:val="whit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Order not imported to warehouse, will ship today </w:t>
      </w:r>
    </w:p>
    <w:p w:rsidR="00000000" w:rsidDel="00000000" w:rsidP="00000000" w:rsidRDefault="00000000" w:rsidRPr="00000000" w14:paraId="00000040">
      <w:pPr>
        <w:rPr>
          <w:rFonts w:ascii="Calibri" w:cs="Calibri" w:eastAsia="Calibri" w:hAnsi="Calibri"/>
          <w:b w:val="1"/>
          <w:sz w:val="30"/>
          <w:szCs w:val="30"/>
          <w:highlight w:val="yellow"/>
        </w:rPr>
      </w:pPr>
      <w:r w:rsidDel="00000000" w:rsidR="00000000" w:rsidRPr="00000000">
        <w:rPr>
          <w:rFonts w:ascii="Calibri" w:cs="Calibri" w:eastAsia="Calibri" w:hAnsi="Calibri"/>
          <w:sz w:val="26"/>
          <w:szCs w:val="26"/>
          <w:highlight w:val="red"/>
          <w:rtl w:val="0"/>
        </w:rPr>
        <w:t xml:space="preserve">NO CANNED REPLY - TO BE ADDED</w:t>
      </w:r>
      <w:r w:rsidDel="00000000" w:rsidR="00000000" w:rsidRPr="00000000">
        <w:rPr>
          <w:rtl w:val="0"/>
        </w:rPr>
      </w:r>
    </w:p>
    <w:p w:rsidR="00000000" w:rsidDel="00000000" w:rsidP="00000000" w:rsidRDefault="00000000" w:rsidRPr="00000000" w14:paraId="00000041">
      <w:pPr>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Tracking showing Returned To Sender - customer asks to resend the package, address incorrect </w:t>
      </w:r>
    </w:p>
    <w:p w:rsidR="00000000" w:rsidDel="00000000" w:rsidP="00000000" w:rsidRDefault="00000000" w:rsidRPr="00000000" w14:paraId="0000004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open Magento check and check shipping address (google it) and also check what tracking says (i.e. customer provided not his personal address etc) </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check Cloud if the item was returned </w:t>
      </w:r>
    </w:p>
    <w:p w:rsidR="00000000" w:rsidDel="00000000" w:rsidP="00000000" w:rsidRDefault="00000000" w:rsidRPr="00000000" w14:paraId="0000004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ask Sam for approval if we can resend the order</w:t>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 ask correct address (</w:t>
      </w:r>
      <w:r w:rsidDel="00000000" w:rsidR="00000000" w:rsidRPr="00000000">
        <w:rPr>
          <w:rFonts w:ascii="Calibri" w:cs="Calibri" w:eastAsia="Calibri" w:hAnsi="Calibri"/>
          <w:sz w:val="26"/>
          <w:szCs w:val="26"/>
          <w:highlight w:val="red"/>
          <w:rtl w:val="0"/>
        </w:rPr>
        <w:t xml:space="preserve">NO CANNED REPLY - TO BE ADDED</w:t>
      </w:r>
      <w:r w:rsidDel="00000000" w:rsidR="00000000" w:rsidRPr="00000000">
        <w:rPr>
          <w:rFonts w:ascii="Calibri" w:cs="Calibri" w:eastAsia="Calibri" w:hAnsi="Calibri"/>
          <w:sz w:val="26"/>
          <w:szCs w:val="26"/>
          <w:rtl w:val="0"/>
        </w:rPr>
        <w:t xml:space="preserve">, need to inform the customer what UPS tracking says regarding the returning order, if required, to mention that we provide personal delivery, and then ask customer to confirm correct address and attach a screenshot from UPS tracking) </w:t>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 resend the order</w:t>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How to resend the order: </w:t>
      </w:r>
      <w:r w:rsidDel="00000000" w:rsidR="00000000" w:rsidRPr="00000000">
        <w:rPr>
          <w:rFonts w:ascii="Calibri" w:cs="Calibri" w:eastAsia="Calibri" w:hAnsi="Calibri"/>
          <w:i w:val="1"/>
          <w:sz w:val="26"/>
          <w:szCs w:val="26"/>
          <w:rtl w:val="0"/>
        </w:rPr>
        <w:t xml:space="preserve">reship in Magento</w:t>
      </w:r>
    </w:p>
    <w:p w:rsidR="00000000" w:rsidDel="00000000" w:rsidP="00000000" w:rsidRDefault="00000000" w:rsidRPr="00000000" w14:paraId="0000004B">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No Tracking - Order Unpaid </w:t>
      </w:r>
    </w:p>
    <w:p w:rsidR="00000000" w:rsidDel="00000000" w:rsidP="00000000" w:rsidRDefault="00000000" w:rsidRPr="00000000" w14:paraId="0000004E">
      <w:pPr>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Check order date, payment method, country of delivery. </w:t>
      </w:r>
    </w:p>
    <w:p w:rsidR="00000000" w:rsidDel="00000000" w:rsidP="00000000" w:rsidRDefault="00000000" w:rsidRPr="00000000" w14:paraId="00000050">
      <w:pPr>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Payment Status - Open: </w:t>
      </w:r>
      <w:r w:rsidDel="00000000" w:rsidR="00000000" w:rsidRPr="00000000">
        <w:rPr>
          <w:rFonts w:ascii="Calibri" w:cs="Calibri" w:eastAsia="Calibri" w:hAnsi="Calibri"/>
          <w:sz w:val="28"/>
          <w:szCs w:val="28"/>
          <w:highlight w:val="white"/>
          <w:rtl w:val="0"/>
        </w:rPr>
        <w:t xml:space="preserve">that’s Unpaid</w:t>
      </w:r>
      <w:r w:rsidDel="00000000" w:rsidR="00000000" w:rsidRPr="00000000">
        <w:rPr>
          <w:rFonts w:ascii="Calibri" w:cs="Calibri" w:eastAsia="Calibri" w:hAnsi="Calibri"/>
          <w:b w:val="1"/>
          <w:sz w:val="28"/>
          <w:szCs w:val="28"/>
          <w:highlight w:val="white"/>
          <w:rtl w:val="0"/>
        </w:rPr>
        <w:t xml:space="preserve"> </w:t>
      </w:r>
    </w:p>
    <w:p w:rsidR="00000000" w:rsidDel="00000000" w:rsidP="00000000" w:rsidRDefault="00000000" w:rsidRPr="00000000" w14:paraId="0000005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6"/>
          <w:szCs w:val="26"/>
          <w:u w:val="single"/>
        </w:rPr>
      </w:pPr>
      <w:r w:rsidDel="00000000" w:rsidR="00000000" w:rsidRPr="00000000">
        <w:rPr>
          <w:rFonts w:ascii="Calibri" w:cs="Calibri" w:eastAsia="Calibri" w:hAnsi="Calibri"/>
          <w:b w:val="1"/>
          <w:sz w:val="26"/>
          <w:szCs w:val="26"/>
          <w:rtl w:val="0"/>
        </w:rPr>
        <w:t xml:space="preserve">Bank transfer payments</w:t>
      </w:r>
      <w:r w:rsidDel="00000000" w:rsidR="00000000" w:rsidRPr="00000000">
        <w:rPr>
          <w:rFonts w:ascii="Calibri" w:cs="Calibri" w:eastAsia="Calibri" w:hAnsi="Calibri"/>
          <w:sz w:val="26"/>
          <w:szCs w:val="26"/>
          <w:rtl w:val="0"/>
        </w:rPr>
        <w:t xml:space="preserve"> usually take around 1-3 business days to process. Unfortunately, the payment has not yet been credited to our account. Please contact your bank and check the status of your transfer. Template to use: </w:t>
      </w:r>
      <w:r w:rsidDel="00000000" w:rsidR="00000000" w:rsidRPr="00000000">
        <w:rPr>
          <w:rFonts w:ascii="Calibri" w:cs="Calibri" w:eastAsia="Calibri" w:hAnsi="Calibri"/>
          <w:sz w:val="26"/>
          <w:szCs w:val="26"/>
          <w:u w:val="single"/>
          <w:rtl w:val="0"/>
        </w:rPr>
        <w:t xml:space="preserve">Payment not arrived yet, bank transfer. </w:t>
      </w:r>
    </w:p>
    <w:p w:rsidR="00000000" w:rsidDel="00000000" w:rsidP="00000000" w:rsidRDefault="00000000" w:rsidRPr="00000000" w14:paraId="0000005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57">
      <w:pPr>
        <w:jc w:val="center"/>
        <w:rPr>
          <w:rFonts w:ascii="Calibri" w:cs="Calibri" w:eastAsia="Calibri" w:hAnsi="Calibri"/>
          <w:b w:val="1"/>
          <w:sz w:val="36"/>
          <w:szCs w:val="36"/>
          <w:shd w:fill="ff9900" w:val="clear"/>
        </w:rPr>
      </w:pPr>
      <w:r w:rsidDel="00000000" w:rsidR="00000000" w:rsidRPr="00000000">
        <w:rPr>
          <w:rFonts w:ascii="Calibri" w:cs="Calibri" w:eastAsia="Calibri" w:hAnsi="Calibri"/>
          <w:b w:val="1"/>
          <w:sz w:val="36"/>
          <w:szCs w:val="36"/>
          <w:shd w:fill="ff9900" w:val="clear"/>
          <w:rtl w:val="0"/>
        </w:rPr>
        <w:t xml:space="preserve">RETURNS </w:t>
      </w:r>
    </w:p>
    <w:p w:rsidR="00000000" w:rsidDel="00000000" w:rsidP="00000000" w:rsidRDefault="00000000" w:rsidRPr="00000000" w14:paraId="00000058">
      <w:pPr>
        <w:jc w:val="center"/>
        <w:rPr>
          <w:rFonts w:ascii="Calibri" w:cs="Calibri" w:eastAsia="Calibri" w:hAnsi="Calibri"/>
          <w:b w:val="1"/>
          <w:sz w:val="36"/>
          <w:szCs w:val="36"/>
          <w:shd w:fill="ff9900" w:val="clear"/>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To check if we received back a return, check Cloud</w:t>
      </w:r>
    </w:p>
    <w:p w:rsidR="00000000" w:rsidDel="00000000" w:rsidP="00000000" w:rsidRDefault="00000000" w:rsidRPr="00000000" w14:paraId="0000005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customer wants to return his order, we have a strict return policy that we do not accept opened/used items. Therefore customer needs to fill out our return form here https://magicvaporizers.com/return-form   </w:t>
      </w:r>
    </w:p>
    <w:p w:rsidR="00000000" w:rsidDel="00000000" w:rsidP="00000000" w:rsidRDefault="00000000" w:rsidRPr="00000000" w14:paraId="0000005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picture is not clear that the sealing is still intact we need to ask the customer to send us a new picture that shows it. Once all is confirmed we will then provide the customer with a return address.</w:t>
      </w:r>
    </w:p>
    <w:p w:rsidR="00000000" w:rsidDel="00000000" w:rsidP="00000000" w:rsidRDefault="00000000" w:rsidRPr="00000000" w14:paraId="0000005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Return UK - Cloud </w:t>
      </w:r>
    </w:p>
    <w:p w:rsidR="00000000" w:rsidDel="00000000" w:rsidP="00000000" w:rsidRDefault="00000000" w:rsidRPr="00000000" w14:paraId="0000006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Return IE+other EU - GSL</w:t>
      </w:r>
    </w:p>
    <w:p w:rsidR="00000000" w:rsidDel="00000000" w:rsidP="00000000" w:rsidRDefault="00000000" w:rsidRPr="00000000" w14:paraId="0000006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b w:val="1"/>
          <w:sz w:val="26"/>
          <w:szCs w:val="26"/>
          <w:u w:val="single"/>
          <w:shd w:fill="f4cccc" w:val="clear"/>
        </w:rPr>
      </w:pPr>
      <w:r w:rsidDel="00000000" w:rsidR="00000000" w:rsidRPr="00000000">
        <w:rPr>
          <w:rFonts w:ascii="Calibri" w:cs="Calibri" w:eastAsia="Calibri" w:hAnsi="Calibri"/>
          <w:b w:val="1"/>
          <w:sz w:val="26"/>
          <w:szCs w:val="26"/>
          <w:u w:val="single"/>
          <w:shd w:fill="f4cccc" w:val="clear"/>
          <w:rtl w:val="0"/>
        </w:rPr>
        <w:t xml:space="preserve">RMA Doc sheet </w:t>
      </w:r>
    </w:p>
    <w:p w:rsidR="00000000" w:rsidDel="00000000" w:rsidP="00000000" w:rsidRDefault="00000000" w:rsidRPr="00000000" w14:paraId="00000063">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https://docs.google.com/spreadsheets/d/1333Gyuxf0xj0LZhFukpRClODtOyG79vwukvjlhT2oxU/edit#gid=0</w:t>
      </w:r>
    </w:p>
    <w:p w:rsidR="00000000" w:rsidDel="00000000" w:rsidP="00000000" w:rsidRDefault="00000000" w:rsidRPr="00000000" w14:paraId="0000006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RMA's when request files or videos are to be uploaded to the dropbox folder using that link. </w:t>
      </w:r>
    </w:p>
    <w:p w:rsidR="00000000" w:rsidDel="00000000" w:rsidP="00000000" w:rsidRDefault="00000000" w:rsidRPr="00000000" w14:paraId="0000006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The files uploaded will be placed in a folder called</w:t>
      </w:r>
      <w:r w:rsidDel="00000000" w:rsidR="00000000" w:rsidRPr="00000000">
        <w:rPr>
          <w:rFonts w:ascii="Calibri" w:cs="Calibri" w:eastAsia="Calibri" w:hAnsi="Calibri"/>
          <w:b w:val="1"/>
          <w:sz w:val="26"/>
          <w:szCs w:val="26"/>
          <w:rtl w:val="0"/>
        </w:rPr>
        <w:t xml:space="preserve"> 2. Requested Videos</w:t>
      </w:r>
    </w:p>
    <w:p w:rsidR="00000000" w:rsidDel="00000000" w:rsidP="00000000" w:rsidRDefault="00000000" w:rsidRPr="00000000" w14:paraId="0000006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Once RMA is checked and approved, fill out the Doc sheet and move the files/folder to</w:t>
      </w:r>
      <w:r w:rsidDel="00000000" w:rsidR="00000000" w:rsidRPr="00000000">
        <w:rPr>
          <w:rFonts w:ascii="Calibri" w:cs="Calibri" w:eastAsia="Calibri" w:hAnsi="Calibri"/>
          <w:b w:val="1"/>
          <w:sz w:val="26"/>
          <w:szCs w:val="26"/>
          <w:rtl w:val="0"/>
        </w:rPr>
        <w:t xml:space="preserve"> "1. Created RMAs/Brand/Registered RMAs/RMANUMBER</w:t>
      </w:r>
    </w:p>
    <w:p w:rsidR="00000000" w:rsidDel="00000000" w:rsidP="00000000" w:rsidRDefault="00000000" w:rsidRPr="00000000" w14:paraId="0000006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Example </w:t>
      </w:r>
    </w:p>
    <w:p w:rsidR="00000000" w:rsidDel="00000000" w:rsidP="00000000" w:rsidRDefault="00000000" w:rsidRPr="00000000" w14:paraId="0000006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./RMA/1. Created RMAs/Arizer/Registered RMAs/RMA2049</w:t>
      </w:r>
    </w:p>
    <w:p w:rsidR="00000000" w:rsidDel="00000000" w:rsidP="00000000" w:rsidRDefault="00000000" w:rsidRPr="00000000" w14:paraId="0000006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F">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Don't fill out doc for unapproved RMAs!</w:t>
      </w:r>
    </w:p>
    <w:p w:rsidR="00000000" w:rsidDel="00000000" w:rsidP="00000000" w:rsidRDefault="00000000" w:rsidRPr="00000000" w14:paraId="0000007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customer has attached files to the email, you can create the folder yourself in dropbox and save the files from the email there directly. </w:t>
      </w:r>
    </w:p>
    <w:p w:rsidR="00000000" w:rsidDel="00000000" w:rsidP="00000000" w:rsidRDefault="00000000" w:rsidRPr="00000000" w14:paraId="0000007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General Returns request - the item didn’t suit the customer (not damaged or malfunctioning, not used) </w:t>
      </w:r>
    </w:p>
    <w:p w:rsidR="00000000" w:rsidDel="00000000" w:rsidP="00000000" w:rsidRDefault="00000000" w:rsidRPr="00000000" w14:paraId="0000007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Canned response ‘</w:t>
      </w:r>
      <w:r w:rsidDel="00000000" w:rsidR="00000000" w:rsidRPr="00000000">
        <w:rPr>
          <w:rFonts w:ascii="Calibri" w:cs="Calibri" w:eastAsia="Calibri" w:hAnsi="Calibri"/>
          <w:i w:val="1"/>
          <w:sz w:val="26"/>
          <w:szCs w:val="26"/>
          <w:rtl w:val="0"/>
        </w:rPr>
        <w:t xml:space="preserve">Confirm the return is sealed and brand new</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7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Return Request (item was used)</w:t>
      </w:r>
    </w:p>
    <w:p w:rsidR="00000000" w:rsidDel="00000000" w:rsidP="00000000" w:rsidRDefault="00000000" w:rsidRPr="00000000" w14:paraId="00000079">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8"/>
          <w:szCs w:val="28"/>
          <w:highlight w:val="white"/>
        </w:rPr>
      </w:pPr>
      <w:r w:rsidDel="00000000" w:rsidR="00000000" w:rsidRPr="00000000">
        <w:rPr>
          <w:rFonts w:ascii="Calibri" w:cs="Calibri" w:eastAsia="Calibri" w:hAnsi="Calibri"/>
          <w:i w:val="1"/>
          <w:sz w:val="28"/>
          <w:szCs w:val="28"/>
          <w:highlight w:val="white"/>
          <w:rtl w:val="0"/>
        </w:rPr>
        <w:t xml:space="preserve">‘Warranty Video Request/Upload To Drive’ </w:t>
      </w:r>
      <w:r w:rsidDel="00000000" w:rsidR="00000000" w:rsidRPr="00000000">
        <w:rPr>
          <w:rFonts w:ascii="Calibri" w:cs="Calibri" w:eastAsia="Calibri" w:hAnsi="Calibri"/>
          <w:sz w:val="28"/>
          <w:szCs w:val="28"/>
          <w:highlight w:val="white"/>
          <w:rtl w:val="0"/>
        </w:rPr>
        <w:t xml:space="preserve">template. </w:t>
      </w:r>
    </w:p>
    <w:p w:rsidR="00000000" w:rsidDel="00000000" w:rsidP="00000000" w:rsidRDefault="00000000" w:rsidRPr="00000000" w14:paraId="0000007B">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 ask customer to submit a claim for warranty and then we will pass it to the manufacturer. </w:t>
      </w:r>
    </w:p>
    <w:p w:rsidR="00000000" w:rsidDel="00000000" w:rsidP="00000000" w:rsidRDefault="00000000" w:rsidRPr="00000000" w14:paraId="0000007D">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7E">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Unfortunately, you can not return the vaporizer, since it has been used. Note please, vaporizers are meant to be used orally, which means they classify as hygienic goods and are exempted from the right of withdrawal. Vaporizers are not returnable due to health regulations if the product has been used.</w:t>
      </w:r>
    </w:p>
    <w:p w:rsidR="00000000" w:rsidDel="00000000" w:rsidP="00000000" w:rsidRDefault="00000000" w:rsidRPr="00000000" w14:paraId="0000007F">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0">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However, we can open the warranty claim, and raise your case with the manufacturer. If they approve the warranty, we will replace your device.</w:t>
      </w:r>
    </w:p>
    <w:p w:rsidR="00000000" w:rsidDel="00000000" w:rsidP="00000000" w:rsidRDefault="00000000" w:rsidRPr="00000000" w14:paraId="00000081">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For DynaVap, and Davinci vaporizers we ask also the picture of inside the chamber</w:t>
      </w:r>
    </w:p>
    <w:p w:rsidR="00000000" w:rsidDel="00000000" w:rsidP="00000000" w:rsidRDefault="00000000" w:rsidRPr="00000000" w14:paraId="00000083">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Defecting / Malfunctioning Items / Battery Issues </w:t>
      </w:r>
    </w:p>
    <w:p w:rsidR="00000000" w:rsidDel="00000000" w:rsidP="00000000" w:rsidRDefault="00000000" w:rsidRPr="00000000" w14:paraId="00000085">
      <w:pPr>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8"/>
          <w:szCs w:val="28"/>
          <w:highlight w:val="white"/>
          <w:u w:val="single"/>
        </w:rPr>
      </w:pPr>
      <w:r w:rsidDel="00000000" w:rsidR="00000000" w:rsidRPr="00000000">
        <w:rPr>
          <w:rFonts w:ascii="Calibri" w:cs="Calibri" w:eastAsia="Calibri" w:hAnsi="Calibri"/>
          <w:b w:val="1"/>
          <w:sz w:val="28"/>
          <w:szCs w:val="28"/>
          <w:highlight w:val="white"/>
          <w:u w:val="single"/>
          <w:rtl w:val="0"/>
        </w:rPr>
        <w:t xml:space="preserve">Battery Issue / loading slow </w:t>
      </w:r>
    </w:p>
    <w:p w:rsidR="00000000" w:rsidDel="00000000" w:rsidP="00000000" w:rsidRDefault="00000000" w:rsidRPr="00000000" w14:paraId="00000087">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088">
      <w:pPr>
        <w:numPr>
          <w:ilvl w:val="0"/>
          <w:numId w:val="2"/>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Customer can’t return the item, as it was used </w:t>
      </w:r>
    </w:p>
    <w:p w:rsidR="00000000" w:rsidDel="00000000" w:rsidP="00000000" w:rsidRDefault="00000000" w:rsidRPr="00000000" w14:paraId="00000089">
      <w:pPr>
        <w:numPr>
          <w:ilvl w:val="0"/>
          <w:numId w:val="2"/>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Ask customer to </w:t>
      </w:r>
      <w:r w:rsidDel="00000000" w:rsidR="00000000" w:rsidRPr="00000000">
        <w:rPr>
          <w:rFonts w:ascii="Calibri" w:cs="Calibri" w:eastAsia="Calibri" w:hAnsi="Calibri"/>
          <w:sz w:val="26"/>
          <w:szCs w:val="26"/>
          <w:highlight w:val="white"/>
          <w:u w:val="single"/>
          <w:rtl w:val="0"/>
        </w:rPr>
        <w:t xml:space="preserve">test the device</w:t>
      </w:r>
      <w:r w:rsidDel="00000000" w:rsidR="00000000" w:rsidRPr="00000000">
        <w:rPr>
          <w:rFonts w:ascii="Calibri" w:cs="Calibri" w:eastAsia="Calibri" w:hAnsi="Calibri"/>
          <w:sz w:val="26"/>
          <w:szCs w:val="26"/>
          <w:highlight w:val="white"/>
          <w:rtl w:val="0"/>
        </w:rPr>
        <w:t xml:space="preserve"> as follows: </w:t>
      </w:r>
    </w:p>
    <w:p w:rsidR="00000000" w:rsidDel="00000000" w:rsidP="00000000" w:rsidRDefault="00000000" w:rsidRPr="00000000" w14:paraId="0000008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Please turn your fully charged device to 190 degrees Celsius and let it work, turn back on if it powers off, or click the button from time to time, so it keeps working. </w:t>
      </w:r>
    </w:p>
    <w:p w:rsidR="00000000" w:rsidDel="00000000" w:rsidP="00000000" w:rsidRDefault="00000000" w:rsidRPr="00000000" w14:paraId="0000008B">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Please record the total runtime from a completely charged battery to a completely depleted. </w:t>
      </w:r>
    </w:p>
    <w:p w:rsidR="00000000" w:rsidDel="00000000" w:rsidP="00000000" w:rsidRDefault="00000000" w:rsidRPr="00000000" w14:paraId="0000008C">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Also, please let us know at what room air temperature you are testing the device. And also at what temperature you were using it before.</w:t>
      </w:r>
    </w:p>
    <w:p w:rsidR="00000000" w:rsidDel="00000000" w:rsidP="00000000" w:rsidRDefault="00000000" w:rsidRPr="00000000" w14:paraId="0000008D">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We need this exact information so we can provide it to the manufacturer and get an official response from them.</w:t>
      </w:r>
    </w:p>
    <w:p w:rsidR="00000000" w:rsidDel="00000000" w:rsidP="00000000" w:rsidRDefault="00000000" w:rsidRPr="00000000" w14:paraId="0000008E">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Looking forward to your reply!</w:t>
      </w:r>
    </w:p>
    <w:p w:rsidR="00000000" w:rsidDel="00000000" w:rsidP="00000000" w:rsidRDefault="00000000" w:rsidRPr="00000000" w14:paraId="0000008F">
      <w:pPr>
        <w:rPr>
          <w:rFonts w:ascii="Calibri" w:cs="Calibri" w:eastAsia="Calibri" w:hAnsi="Calibri"/>
          <w:i w:val="1"/>
          <w:sz w:val="26"/>
          <w:szCs w:val="26"/>
          <w:highlight w:val="white"/>
        </w:rPr>
      </w:pPr>
      <w:r w:rsidDel="00000000" w:rsidR="00000000" w:rsidRPr="00000000">
        <w:rPr>
          <w:rtl w:val="0"/>
        </w:rPr>
      </w:r>
    </w:p>
    <w:p w:rsidR="00000000" w:rsidDel="00000000" w:rsidP="00000000" w:rsidRDefault="00000000" w:rsidRPr="00000000" w14:paraId="00000090">
      <w:pPr>
        <w:rPr>
          <w:rFonts w:ascii="Calibri" w:cs="Calibri" w:eastAsia="Calibri" w:hAnsi="Calibri"/>
          <w:i w:val="1"/>
          <w:sz w:val="26"/>
          <w:szCs w:val="26"/>
          <w:highlight w:val="white"/>
        </w:rPr>
      </w:pPr>
      <w:r w:rsidDel="00000000" w:rsidR="00000000" w:rsidRPr="00000000">
        <w:rPr>
          <w:rFonts w:ascii="Calibri" w:cs="Calibri" w:eastAsia="Calibri" w:hAnsi="Calibri"/>
          <w:i w:val="1"/>
          <w:sz w:val="26"/>
          <w:szCs w:val="26"/>
          <w:highlight w:val="white"/>
          <w:rtl w:val="0"/>
        </w:rPr>
        <w:t xml:space="preserve">…………………………………………………………………………………………………………………………………..</w:t>
      </w:r>
    </w:p>
    <w:p w:rsidR="00000000" w:rsidDel="00000000" w:rsidP="00000000" w:rsidRDefault="00000000" w:rsidRPr="00000000" w14:paraId="00000091">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any </w:t>
      </w:r>
      <w:r w:rsidDel="00000000" w:rsidR="00000000" w:rsidRPr="00000000">
        <w:rPr>
          <w:rFonts w:ascii="Calibri" w:cs="Calibri" w:eastAsia="Calibri" w:hAnsi="Calibri"/>
          <w:b w:val="1"/>
          <w:sz w:val="26"/>
          <w:szCs w:val="26"/>
          <w:highlight w:val="white"/>
          <w:rtl w:val="0"/>
        </w:rPr>
        <w:t xml:space="preserve">UK</w:t>
      </w:r>
      <w:r w:rsidDel="00000000" w:rsidR="00000000" w:rsidRPr="00000000">
        <w:rPr>
          <w:rFonts w:ascii="Calibri" w:cs="Calibri" w:eastAsia="Calibri" w:hAnsi="Calibri"/>
          <w:sz w:val="26"/>
          <w:szCs w:val="26"/>
          <w:highlight w:val="white"/>
          <w:rtl w:val="0"/>
        </w:rPr>
        <w:t xml:space="preserve"> customer is contacting us </w:t>
      </w:r>
      <w:r w:rsidDel="00000000" w:rsidR="00000000" w:rsidRPr="00000000">
        <w:rPr>
          <w:rFonts w:ascii="Calibri" w:cs="Calibri" w:eastAsia="Calibri" w:hAnsi="Calibri"/>
          <w:b w:val="1"/>
          <w:sz w:val="26"/>
          <w:szCs w:val="26"/>
          <w:highlight w:val="white"/>
          <w:rtl w:val="0"/>
        </w:rPr>
        <w:t xml:space="preserve">within 7 days</w:t>
      </w:r>
      <w:r w:rsidDel="00000000" w:rsidR="00000000" w:rsidRPr="00000000">
        <w:rPr>
          <w:rFonts w:ascii="Calibri" w:cs="Calibri" w:eastAsia="Calibri" w:hAnsi="Calibri"/>
          <w:sz w:val="26"/>
          <w:szCs w:val="26"/>
          <w:highlight w:val="white"/>
          <w:rtl w:val="0"/>
        </w:rPr>
        <w:t xml:space="preserve"> of receiving </w:t>
      </w:r>
      <w:r w:rsidDel="00000000" w:rsidR="00000000" w:rsidRPr="00000000">
        <w:rPr>
          <w:rFonts w:ascii="Calibri" w:cs="Calibri" w:eastAsia="Calibri" w:hAnsi="Calibri"/>
          <w:b w:val="1"/>
          <w:sz w:val="26"/>
          <w:szCs w:val="26"/>
          <w:highlight w:val="white"/>
          <w:rtl w:val="0"/>
        </w:rPr>
        <w:t xml:space="preserve">a unit which becomes faulty</w:t>
      </w:r>
      <w:r w:rsidDel="00000000" w:rsidR="00000000" w:rsidRPr="00000000">
        <w:rPr>
          <w:rFonts w:ascii="Calibri" w:cs="Calibri" w:eastAsia="Calibri" w:hAnsi="Calibri"/>
          <w:sz w:val="26"/>
          <w:szCs w:val="26"/>
          <w:highlight w:val="white"/>
          <w:rtl w:val="0"/>
        </w:rPr>
        <w:t xml:space="preserve">. We can assist him ourselves with replacement. Ask for a video +serial of the issue. Check up the error code also first what it means.</w:t>
      </w:r>
    </w:p>
    <w:p w:rsidR="00000000" w:rsidDel="00000000" w:rsidP="00000000" w:rsidRDefault="00000000" w:rsidRPr="00000000" w14:paraId="00000093">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 </w:t>
      </w:r>
    </w:p>
    <w:p w:rsidR="00000000" w:rsidDel="00000000" w:rsidP="00000000" w:rsidRDefault="00000000" w:rsidRPr="00000000" w14:paraId="0000009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Missing Accessories (i.e. missing pads)</w:t>
      </w:r>
    </w:p>
    <w:p w:rsidR="00000000" w:rsidDel="00000000" w:rsidP="00000000" w:rsidRDefault="00000000" w:rsidRPr="00000000" w14:paraId="0000009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Canned response ‘</w:t>
      </w:r>
      <w:r w:rsidDel="00000000" w:rsidR="00000000" w:rsidRPr="00000000">
        <w:rPr>
          <w:rFonts w:ascii="Calibri" w:cs="Calibri" w:eastAsia="Calibri" w:hAnsi="Calibri"/>
          <w:i w:val="1"/>
          <w:sz w:val="26"/>
          <w:szCs w:val="26"/>
          <w:rtl w:val="0"/>
        </w:rPr>
        <w:t xml:space="preserve">Hide wrapping paper cardboard</w:t>
      </w:r>
      <w:r w:rsidDel="00000000" w:rsidR="00000000" w:rsidRPr="00000000">
        <w:rPr>
          <w:rFonts w:ascii="Calibri" w:cs="Calibri" w:eastAsia="Calibri" w:hAnsi="Calibri"/>
          <w:sz w:val="26"/>
          <w:szCs w:val="26"/>
          <w:rtl w:val="0"/>
        </w:rPr>
        <w:t xml:space="preserve">‘ + ask for a picture</w:t>
      </w:r>
    </w:p>
    <w:p w:rsidR="00000000" w:rsidDel="00000000" w:rsidP="00000000" w:rsidRDefault="00000000" w:rsidRPr="00000000" w14:paraId="000000A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if required: if the pads are still not found, please take out all wrapping paper, fold it and place aside with the box everything came in, and all items that came in and take a picture of everything, and please share it with us here.</w:t>
      </w:r>
    </w:p>
    <w:p w:rsidR="00000000" w:rsidDel="00000000" w:rsidP="00000000" w:rsidRDefault="00000000" w:rsidRPr="00000000" w14:paraId="000000A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Missing Items</w:t>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Raise with Cloud/GSL  + add to sheet</w:t>
      </w:r>
    </w:p>
    <w:p w:rsidR="00000000" w:rsidDel="00000000" w:rsidP="00000000" w:rsidRDefault="00000000" w:rsidRPr="00000000" w14:paraId="000000A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9">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AA">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AB">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AC">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AD">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AE">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AF">
      <w:pPr>
        <w:jc w:val="center"/>
        <w:rPr>
          <w:rFonts w:ascii="Calibri" w:cs="Calibri" w:eastAsia="Calibri" w:hAnsi="Calibri"/>
          <w:b w:val="1"/>
          <w:sz w:val="34"/>
          <w:szCs w:val="34"/>
          <w:shd w:fill="ff9900" w:val="clear"/>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b w:val="1"/>
          <w:sz w:val="34"/>
          <w:szCs w:val="34"/>
          <w:shd w:fill="ff9900" w:val="clear"/>
        </w:rPr>
      </w:pPr>
      <w:r w:rsidDel="00000000" w:rsidR="00000000" w:rsidRPr="00000000">
        <w:rPr>
          <w:rFonts w:ascii="Calibri" w:cs="Calibri" w:eastAsia="Calibri" w:hAnsi="Calibri"/>
          <w:b w:val="1"/>
          <w:sz w:val="34"/>
          <w:szCs w:val="34"/>
          <w:shd w:fill="ff9900" w:val="clear"/>
          <w:rtl w:val="0"/>
        </w:rPr>
        <w:t xml:space="preserve">EDIT/CANCEL/CHANGE ADDRESS </w:t>
      </w:r>
    </w:p>
    <w:p w:rsidR="00000000" w:rsidDel="00000000" w:rsidP="00000000" w:rsidRDefault="00000000" w:rsidRPr="00000000" w14:paraId="000000B1">
      <w:pPr>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Edit Order / Add Items to the order </w:t>
      </w:r>
    </w:p>
    <w:p w:rsidR="00000000" w:rsidDel="00000000" w:rsidP="00000000" w:rsidRDefault="00000000" w:rsidRPr="00000000" w14:paraId="000000B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can hold the order create a discount for the SKU, and after customer bought it, add it to this order</w:t>
      </w:r>
    </w:p>
    <w:p w:rsidR="00000000" w:rsidDel="00000000" w:rsidP="00000000" w:rsidRDefault="00000000" w:rsidRPr="00000000" w14:paraId="000000B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Unhold. Add correct item. Remove old item (there will be question something like if you remove this item you will delete invoice or something like that. Remove anyway). </w:t>
      </w:r>
    </w:p>
    <w:p w:rsidR="00000000" w:rsidDel="00000000" w:rsidP="00000000" w:rsidRDefault="00000000" w:rsidRPr="00000000" w14:paraId="000000B7">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Change status of the order to Cancelled (in the top of the order info --edit - order status - cancelled). </w:t>
      </w:r>
    </w:p>
    <w:p w:rsidR="00000000" w:rsidDel="00000000" w:rsidP="00000000" w:rsidRDefault="00000000" w:rsidRPr="00000000" w14:paraId="000000B8">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Click Un Cancel</w:t>
      </w:r>
    </w:p>
    <w:p w:rsidR="00000000" w:rsidDel="00000000" w:rsidP="00000000" w:rsidRDefault="00000000" w:rsidRPr="00000000" w14:paraId="000000B9">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Invoice - New Invoice - Submit Invoice</w:t>
      </w:r>
    </w:p>
    <w:p w:rsidR="00000000" w:rsidDel="00000000" w:rsidP="00000000" w:rsidRDefault="00000000" w:rsidRPr="00000000" w14:paraId="000000BA">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Check Invoice if items changed are correct</w:t>
      </w:r>
    </w:p>
    <w:p w:rsidR="00000000" w:rsidDel="00000000" w:rsidP="00000000" w:rsidRDefault="00000000" w:rsidRPr="00000000" w14:paraId="000000B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Cancel Order</w:t>
      </w:r>
    </w:p>
    <w:p w:rsidR="00000000" w:rsidDel="00000000" w:rsidP="00000000" w:rsidRDefault="00000000" w:rsidRPr="00000000" w14:paraId="000000B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Check if order was imported to the warehouse</w:t>
      </w:r>
    </w:p>
    <w:p w:rsidR="00000000" w:rsidDel="00000000" w:rsidP="00000000" w:rsidRDefault="00000000" w:rsidRPr="00000000" w14:paraId="000000C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Scroll  this order in Magento </w:t>
      </w:r>
    </w:p>
    <w:p w:rsidR="00000000" w:rsidDel="00000000" w:rsidP="00000000" w:rsidRDefault="00000000" w:rsidRPr="00000000" w14:paraId="000000C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bottom you will see comments: https://prnt.sc/AXjWELmhf06O </w:t>
      </w:r>
      <w:r w:rsidDel="00000000" w:rsidR="00000000" w:rsidRPr="00000000">
        <w:rPr>
          <w:rtl w:val="0"/>
        </w:rPr>
      </w:r>
    </w:p>
    <w:p w:rsidR="00000000" w:rsidDel="00000000" w:rsidP="00000000" w:rsidRDefault="00000000" w:rsidRPr="00000000" w14:paraId="000000C2">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If not imported to the warehouse, just cancel. </w:t>
      </w:r>
    </w:p>
    <w:p w:rsidR="00000000" w:rsidDel="00000000" w:rsidP="00000000" w:rsidRDefault="00000000" w:rsidRPr="00000000" w14:paraId="000000C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If imported to the warehouse</w:t>
      </w:r>
      <w:r w:rsidDel="00000000" w:rsidR="00000000" w:rsidRPr="00000000">
        <w:rPr>
          <w:rFonts w:ascii="Calibri" w:cs="Calibri" w:eastAsia="Calibri" w:hAnsi="Calibri"/>
          <w:sz w:val="26"/>
          <w:szCs w:val="26"/>
          <w:rtl w:val="0"/>
        </w:rPr>
        <w:t xml:space="preserve">, contact Cloud/GSL and ask to cancel (leave ticket open). Say customer we contacted warehouse to cancel. </w:t>
      </w:r>
    </w:p>
    <w:p w:rsidR="00000000" w:rsidDel="00000000" w:rsidP="00000000" w:rsidRDefault="00000000" w:rsidRPr="00000000" w14:paraId="000000C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 = UK orders</w:t>
      </w:r>
    </w:p>
    <w:p w:rsidR="00000000" w:rsidDel="00000000" w:rsidP="00000000" w:rsidRDefault="00000000" w:rsidRPr="00000000" w14:paraId="000000C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Thomas/Uwe = EU orders </w:t>
      </w:r>
    </w:p>
    <w:p w:rsidR="00000000" w:rsidDel="00000000" w:rsidP="00000000" w:rsidRDefault="00000000" w:rsidRPr="00000000" w14:paraId="000000C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If not able to cancel:</w:t>
      </w:r>
    </w:p>
    <w:p w:rsidR="00000000" w:rsidDel="00000000" w:rsidP="00000000" w:rsidRDefault="00000000" w:rsidRPr="00000000" w14:paraId="000000C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B">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Hello </w:t>
      </w:r>
    </w:p>
    <w:p w:rsidR="00000000" w:rsidDel="00000000" w:rsidP="00000000" w:rsidRDefault="00000000" w:rsidRPr="00000000" w14:paraId="000000CC">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CD">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Thank you for your message! </w:t>
      </w:r>
    </w:p>
    <w:p w:rsidR="00000000" w:rsidDel="00000000" w:rsidP="00000000" w:rsidRDefault="00000000" w:rsidRPr="00000000" w14:paraId="000000CE">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CF">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I'm sorry to inform you your parcel has been already collected by UPS, thus it is too late to cancel the shipment. </w:t>
      </w:r>
    </w:p>
    <w:p w:rsidR="00000000" w:rsidDel="00000000" w:rsidP="00000000" w:rsidRDefault="00000000" w:rsidRPr="00000000" w14:paraId="000000D0">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D1">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The tracking will follow automatically at 19:00. </w:t>
      </w:r>
    </w:p>
    <w:p w:rsidR="00000000" w:rsidDel="00000000" w:rsidP="00000000" w:rsidRDefault="00000000" w:rsidRPr="00000000" w14:paraId="000000D2">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D3">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For any other questions, don't hesitate to ask. </w:t>
      </w:r>
    </w:p>
    <w:p w:rsidR="00000000" w:rsidDel="00000000" w:rsidP="00000000" w:rsidRDefault="00000000" w:rsidRPr="00000000" w14:paraId="000000D4">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Have a great evening!</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Actually, we can’t cancel or change order after 3 pm! </w:t>
      </w:r>
    </w:p>
    <w:p w:rsidR="00000000" w:rsidDel="00000000" w:rsidP="00000000" w:rsidRDefault="00000000" w:rsidRPr="00000000" w14:paraId="000000D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How to cancel/refund an order (not imported to warehouse) </w:t>
      </w:r>
    </w:p>
    <w:p w:rsidR="00000000" w:rsidDel="00000000" w:rsidP="00000000" w:rsidRDefault="00000000" w:rsidRPr="00000000" w14:paraId="000000DA">
      <w:pPr>
        <w:rPr>
          <w:rFonts w:ascii="Calibri" w:cs="Calibri" w:eastAsia="Calibri" w:hAnsi="Calibri"/>
          <w:b w:val="1"/>
          <w:sz w:val="30"/>
          <w:szCs w:val="30"/>
          <w:highlight w:val="red"/>
        </w:rPr>
      </w:pPr>
      <w:r w:rsidDel="00000000" w:rsidR="00000000" w:rsidRPr="00000000">
        <w:rPr>
          <w:rFonts w:ascii="Calibri" w:cs="Calibri" w:eastAsia="Calibri" w:hAnsi="Calibri"/>
          <w:b w:val="1"/>
          <w:sz w:val="30"/>
          <w:szCs w:val="30"/>
          <w:highlight w:val="red"/>
          <w:rtl w:val="0"/>
        </w:rPr>
        <w:t xml:space="preserve">TO ADD VIDEO HOW TO ISSUE REFUND</w:t>
      </w:r>
    </w:p>
    <w:p w:rsidR="00000000" w:rsidDel="00000000" w:rsidP="00000000" w:rsidRDefault="00000000" w:rsidRPr="00000000" w14:paraId="000000D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order in Magento </w:t>
      </w:r>
    </w:p>
    <w:p w:rsidR="00000000" w:rsidDel="00000000" w:rsidP="00000000" w:rsidRDefault="00000000" w:rsidRPr="00000000" w14:paraId="000000D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w:t>
      </w:r>
      <w:r w:rsidDel="00000000" w:rsidR="00000000" w:rsidRPr="00000000">
        <w:rPr>
          <w:rFonts w:ascii="Calibri" w:cs="Calibri" w:eastAsia="Calibri" w:hAnsi="Calibri"/>
          <w:b w:val="1"/>
          <w:sz w:val="26"/>
          <w:szCs w:val="26"/>
          <w:rtl w:val="0"/>
        </w:rPr>
        <w:t xml:space="preserve">Invoices</w:t>
      </w:r>
      <w:r w:rsidDel="00000000" w:rsidR="00000000" w:rsidRPr="00000000">
        <w:rPr>
          <w:rFonts w:ascii="Calibri" w:cs="Calibri" w:eastAsia="Calibri" w:hAnsi="Calibri"/>
          <w:sz w:val="26"/>
          <w:szCs w:val="26"/>
          <w:rtl w:val="0"/>
        </w:rPr>
        <w:t xml:space="preserve">: https://prnt.sc/3AfXDbCNt52G</w:t>
      </w:r>
    </w:p>
    <w:p w:rsidR="00000000" w:rsidDel="00000000" w:rsidP="00000000" w:rsidRDefault="00000000" w:rsidRPr="00000000" w14:paraId="000000DE">
      <w:pP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In the top click on </w:t>
      </w:r>
      <w:r w:rsidDel="00000000" w:rsidR="00000000" w:rsidRPr="00000000">
        <w:rPr>
          <w:rFonts w:ascii="Calibri" w:cs="Calibri" w:eastAsia="Calibri" w:hAnsi="Calibri"/>
          <w:b w:val="1"/>
          <w:sz w:val="26"/>
          <w:szCs w:val="26"/>
          <w:rtl w:val="0"/>
        </w:rPr>
        <w:t xml:space="preserve">Credit Memo</w:t>
      </w:r>
    </w:p>
    <w:p w:rsidR="00000000" w:rsidDel="00000000" w:rsidP="00000000" w:rsidRDefault="00000000" w:rsidRPr="00000000" w14:paraId="000000D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 the boxes "</w:t>
      </w:r>
      <w:r w:rsidDel="00000000" w:rsidR="00000000" w:rsidRPr="00000000">
        <w:rPr>
          <w:rFonts w:ascii="Calibri" w:cs="Calibri" w:eastAsia="Calibri" w:hAnsi="Calibri"/>
          <w:b w:val="1"/>
          <w:sz w:val="26"/>
          <w:szCs w:val="26"/>
          <w:rtl w:val="0"/>
        </w:rPr>
        <w:t xml:space="preserve">Return to stock" empty</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0">
      <w:pPr>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And click on </w:t>
      </w:r>
      <w:r w:rsidDel="00000000" w:rsidR="00000000" w:rsidRPr="00000000">
        <w:rPr>
          <w:rFonts w:ascii="Calibri" w:cs="Calibri" w:eastAsia="Calibri" w:hAnsi="Calibri"/>
          <w:b w:val="1"/>
          <w:sz w:val="26"/>
          <w:szCs w:val="26"/>
          <w:rtl w:val="0"/>
        </w:rPr>
        <w:t xml:space="preserve">Refund</w:t>
      </w:r>
    </w:p>
    <w:p w:rsidR="00000000" w:rsidDel="00000000" w:rsidP="00000000" w:rsidRDefault="00000000" w:rsidRPr="00000000" w14:paraId="000000E1">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6"/>
          <w:szCs w:val="26"/>
          <w:shd w:fill="ff9900" w:val="clear"/>
        </w:rPr>
      </w:pPr>
      <w:r w:rsidDel="00000000" w:rsidR="00000000" w:rsidRPr="00000000">
        <w:rPr>
          <w:rFonts w:ascii="Calibri" w:cs="Calibri" w:eastAsia="Calibri" w:hAnsi="Calibri"/>
          <w:sz w:val="26"/>
          <w:szCs w:val="26"/>
          <w:shd w:fill="ff9900" w:val="clear"/>
          <w:rtl w:val="0"/>
        </w:rPr>
        <w:t xml:space="preserve">Important refund to click on </w:t>
      </w:r>
      <w:r w:rsidDel="00000000" w:rsidR="00000000" w:rsidRPr="00000000">
        <w:rPr>
          <w:rFonts w:ascii="Calibri" w:cs="Calibri" w:eastAsia="Calibri" w:hAnsi="Calibri"/>
          <w:b w:val="1"/>
          <w:sz w:val="26"/>
          <w:szCs w:val="26"/>
          <w:shd w:fill="ff9900" w:val="clear"/>
          <w:rtl w:val="0"/>
        </w:rPr>
        <w:t xml:space="preserve">REFUND OFFLINE</w:t>
      </w:r>
      <w:r w:rsidDel="00000000" w:rsidR="00000000" w:rsidRPr="00000000">
        <w:rPr>
          <w:rFonts w:ascii="Calibri" w:cs="Calibri" w:eastAsia="Calibri" w:hAnsi="Calibri"/>
          <w:sz w:val="26"/>
          <w:szCs w:val="26"/>
          <w:shd w:fill="ff9900" w:val="clear"/>
          <w:rtl w:val="0"/>
        </w:rPr>
        <w:t xml:space="preserve">!!!</w:t>
      </w:r>
    </w:p>
    <w:p w:rsidR="00000000" w:rsidDel="00000000" w:rsidP="00000000" w:rsidRDefault="00000000" w:rsidRPr="00000000" w14:paraId="000000E9">
      <w:pPr>
        <w:rPr>
          <w:rFonts w:ascii="Calibri" w:cs="Calibri" w:eastAsia="Calibri" w:hAnsi="Calibri"/>
          <w:sz w:val="26"/>
          <w:szCs w:val="26"/>
          <w:shd w:fill="ff9900" w:val="clear"/>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How to send a replacement </w:t>
      </w:r>
    </w:p>
    <w:p w:rsidR="00000000" w:rsidDel="00000000" w:rsidP="00000000" w:rsidRDefault="00000000" w:rsidRPr="00000000" w14:paraId="000000EB">
      <w:pPr>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Reorder on Magento: </w:t>
      </w:r>
    </w:p>
    <w:p w:rsidR="00000000" w:rsidDel="00000000" w:rsidP="00000000" w:rsidRDefault="00000000" w:rsidRPr="00000000" w14:paraId="000000ED">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Reorder then set the price 0 and click on update items</w:t>
      </w:r>
    </w:p>
    <w:p w:rsidR="00000000" w:rsidDel="00000000" w:rsidP="00000000" w:rsidRDefault="00000000" w:rsidRPr="00000000" w14:paraId="000000EF">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Set free shipping and submit order</w:t>
      </w:r>
    </w:p>
    <w:p w:rsidR="00000000" w:rsidDel="00000000" w:rsidP="00000000" w:rsidRDefault="00000000" w:rsidRPr="00000000" w14:paraId="000000F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After invoice it</w:t>
      </w:r>
    </w:p>
    <w:p w:rsidR="00000000" w:rsidDel="00000000" w:rsidP="00000000" w:rsidRDefault="00000000" w:rsidRPr="00000000" w14:paraId="000000F1">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Go to invoices and click on invoice (in the top) and submit invoice</w:t>
      </w:r>
    </w:p>
    <w:p w:rsidR="00000000" w:rsidDel="00000000" w:rsidP="00000000" w:rsidRDefault="00000000" w:rsidRPr="00000000" w14:paraId="000000F2">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When the parcel is returned back to us (no matter why refused, not picked up or just return case) we need to increase the stock manually, since the system can not do this. </w:t>
      </w:r>
    </w:p>
    <w:p w:rsidR="00000000" w:rsidDel="00000000" w:rsidP="00000000" w:rsidRDefault="00000000" w:rsidRPr="00000000" w14:paraId="000000F4">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6"/>
          <w:szCs w:val="26"/>
          <w:shd w:fill="ff9900" w:val="clear"/>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6"/>
          <w:szCs w:val="26"/>
          <w:shd w:fill="ff9900" w:val="clear"/>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Change Address</w:t>
      </w:r>
    </w:p>
    <w:p w:rsidR="00000000" w:rsidDel="00000000" w:rsidP="00000000" w:rsidRDefault="00000000" w:rsidRPr="00000000" w14:paraId="000000F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 if order was imported to the warehouse</w:t>
      </w:r>
    </w:p>
    <w:p w:rsidR="00000000" w:rsidDel="00000000" w:rsidP="00000000" w:rsidRDefault="00000000" w:rsidRPr="00000000" w14:paraId="000000F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Scroll  this order in Magento </w:t>
      </w:r>
    </w:p>
    <w:p w:rsidR="00000000" w:rsidDel="00000000" w:rsidP="00000000" w:rsidRDefault="00000000" w:rsidRPr="00000000" w14:paraId="000000F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bottom you will see comments: https://prnt.sc/AXjWELmhf06O </w:t>
      </w:r>
    </w:p>
    <w:p w:rsidR="00000000" w:rsidDel="00000000" w:rsidP="00000000" w:rsidRDefault="00000000" w:rsidRPr="00000000" w14:paraId="000000F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not imported to the warehouse, put order on Hold </w:t>
      </w:r>
    </w:p>
    <w:p w:rsidR="00000000" w:rsidDel="00000000" w:rsidP="00000000" w:rsidRDefault="00000000" w:rsidRPr="00000000" w14:paraId="000000F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If imported to warehouse, change address request</w:t>
      </w:r>
    </w:p>
    <w:p w:rsidR="00000000" w:rsidDel="00000000" w:rsidP="00000000" w:rsidRDefault="00000000" w:rsidRPr="00000000" w14:paraId="0000010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email to Uwe and Thomas (Cc) : </w:t>
      </w:r>
      <w:hyperlink r:id="rId11">
        <w:r w:rsidDel="00000000" w:rsidR="00000000" w:rsidRPr="00000000">
          <w:rPr>
            <w:rFonts w:ascii="Calibri" w:cs="Calibri" w:eastAsia="Calibri" w:hAnsi="Calibri"/>
            <w:color w:val="1155cc"/>
            <w:sz w:val="26"/>
            <w:szCs w:val="26"/>
            <w:u w:val="single"/>
            <w:rtl w:val="0"/>
          </w:rPr>
          <w:t xml:space="preserve">https://prnt.sc/YAuHUAhWmp-j</w:t>
        </w:r>
      </w:hyperlink>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Leave ticket Open! Set as Pending. </w:t>
      </w:r>
    </w:p>
    <w:p w:rsidR="00000000" w:rsidDel="00000000" w:rsidP="00000000" w:rsidRDefault="00000000" w:rsidRPr="00000000" w14:paraId="00000107">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Invoice Request</w:t>
      </w:r>
    </w:p>
    <w:p w:rsidR="00000000" w:rsidDel="00000000" w:rsidP="00000000" w:rsidRDefault="00000000" w:rsidRPr="00000000" w14:paraId="0000010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A">
      <w:pPr>
        <w:rPr>
          <w:ins w:author="Iuliana Negura" w:id="0" w:date="2022-11-28T18:45:05Z"/>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 find order in magento, then open the invoice </w:t>
      </w:r>
      <w:ins w:author="Iuliana Negura" w:id="0" w:date="2022-11-28T18:45:05Z">
        <w:r w:rsidDel="00000000" w:rsidR="00000000" w:rsidRPr="00000000">
          <w:rPr>
            <w:rtl w:val="0"/>
          </w:rPr>
        </w:r>
      </w:ins>
    </w:p>
    <w:p w:rsidR="00000000" w:rsidDel="00000000" w:rsidP="00000000" w:rsidRDefault="00000000" w:rsidRPr="00000000" w14:paraId="000001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click on the invoice</w:t>
      </w:r>
    </w:p>
    <w:p w:rsidR="00000000" w:rsidDel="00000000" w:rsidP="00000000" w:rsidRDefault="00000000" w:rsidRPr="00000000" w14:paraId="0000010C">
      <w:pPr>
        <w:rPr>
          <w:rFonts w:ascii="Calibri" w:cs="Calibri" w:eastAsia="Calibri" w:hAnsi="Calibri"/>
          <w:sz w:val="26"/>
          <w:szCs w:val="26"/>
        </w:rPr>
      </w:pPr>
      <w:del w:author="Iuliana Negura" w:id="1" w:date="2022-11-28T18:45:08Z">
        <w:r w:rsidDel="00000000" w:rsidR="00000000" w:rsidRPr="00000000">
          <w:rPr>
            <w:rFonts w:ascii="Calibri" w:cs="Calibri" w:eastAsia="Calibri" w:hAnsi="Calibri"/>
            <w:sz w:val="26"/>
            <w:szCs w:val="26"/>
            <w:rtl w:val="0"/>
          </w:rPr>
          <w:delText xml:space="preserve"> </w:delText>
        </w:r>
      </w:del>
      <w:r w:rsidDel="00000000" w:rsidR="00000000" w:rsidRPr="00000000">
        <w:rPr>
          <w:rFonts w:ascii="Calibri" w:cs="Calibri" w:eastAsia="Calibri" w:hAnsi="Calibri"/>
          <w:sz w:val="26"/>
          <w:szCs w:val="26"/>
          <w:rtl w:val="0"/>
        </w:rPr>
        <w:t xml:space="preserve">3- click on the print </w:t>
      </w:r>
    </w:p>
    <w:p w:rsidR="00000000" w:rsidDel="00000000" w:rsidP="00000000" w:rsidRDefault="00000000" w:rsidRPr="00000000" w14:paraId="000001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invoice will be downloaded </w:t>
      </w:r>
    </w:p>
    <w:p w:rsidR="00000000" w:rsidDel="00000000" w:rsidP="00000000" w:rsidRDefault="00000000" w:rsidRPr="00000000" w14:paraId="000001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then just attach it to the email</w:t>
      </w:r>
    </w:p>
    <w:p w:rsidR="00000000" w:rsidDel="00000000" w:rsidP="00000000" w:rsidRDefault="00000000" w:rsidRPr="00000000" w14:paraId="000001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 answer </w:t>
      </w:r>
      <w:r w:rsidDel="00000000" w:rsidR="00000000" w:rsidRPr="00000000">
        <w:rPr>
          <w:rFonts w:ascii="Calibri" w:cs="Calibri" w:eastAsia="Calibri" w:hAnsi="Calibri"/>
          <w:sz w:val="26"/>
          <w:szCs w:val="26"/>
          <w:u w:val="single"/>
          <w:rtl w:val="0"/>
        </w:rPr>
        <w:t xml:space="preserve">Please find your invoice attached</w:t>
      </w:r>
      <w:r w:rsidDel="00000000" w:rsidR="00000000" w:rsidRPr="00000000">
        <w:rPr>
          <w:rFonts w:ascii="Calibri" w:cs="Calibri" w:eastAsia="Calibri" w:hAnsi="Calibri"/>
          <w:sz w:val="26"/>
          <w:szCs w:val="26"/>
          <w:rtl w:val="0"/>
        </w:rPr>
        <w:t xml:space="preserve"> template</w:t>
      </w:r>
    </w:p>
    <w:p w:rsidR="00000000" w:rsidDel="00000000" w:rsidP="00000000" w:rsidRDefault="00000000" w:rsidRPr="00000000" w14:paraId="000001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5">
      <w:pPr>
        <w:rPr>
          <w:rFonts w:ascii="Calibri" w:cs="Calibri" w:eastAsia="Calibri" w:hAnsi="Calibri"/>
          <w:b w:val="1"/>
          <w:sz w:val="28"/>
          <w:szCs w:val="28"/>
          <w:highlight w:val="yellow"/>
        </w:rPr>
      </w:pPr>
      <w:r w:rsidDel="00000000" w:rsidR="00000000" w:rsidRPr="00000000">
        <w:rPr>
          <w:rFonts w:ascii="Calibri" w:cs="Calibri" w:eastAsia="Calibri" w:hAnsi="Calibri"/>
          <w:b w:val="1"/>
          <w:sz w:val="28"/>
          <w:szCs w:val="28"/>
          <w:highlight w:val="yellow"/>
          <w:rtl w:val="0"/>
        </w:rPr>
        <w:t xml:space="preserve">Warranty</w:t>
      </w:r>
    </w:p>
    <w:p w:rsidR="00000000" w:rsidDel="00000000" w:rsidP="00000000" w:rsidRDefault="00000000" w:rsidRPr="00000000" w14:paraId="00000116">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Warranty video request - </w:t>
      </w:r>
      <w:r w:rsidDel="00000000" w:rsidR="00000000" w:rsidRPr="00000000">
        <w:rPr>
          <w:rFonts w:ascii="Calibri" w:cs="Calibri" w:eastAsia="Calibri" w:hAnsi="Calibri"/>
          <w:i w:val="1"/>
          <w:sz w:val="26"/>
          <w:szCs w:val="26"/>
          <w:highlight w:val="white"/>
          <w:rtl w:val="0"/>
        </w:rPr>
        <w:t xml:space="preserve">‘Warranty Video Request/Upload To Drive’ </w:t>
      </w:r>
      <w:r w:rsidDel="00000000" w:rsidR="00000000" w:rsidRPr="00000000">
        <w:rPr>
          <w:rtl w:val="0"/>
        </w:rPr>
      </w:r>
    </w:p>
    <w:p w:rsidR="00000000" w:rsidDel="00000000" w:rsidP="00000000" w:rsidRDefault="00000000" w:rsidRPr="00000000" w14:paraId="00000118">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customer submitted the claim - remove the part about submitting the claim) and also check the serial there should be 6-7 digits. </w:t>
      </w:r>
    </w:p>
    <w:p w:rsidR="00000000" w:rsidDel="00000000" w:rsidP="00000000" w:rsidRDefault="00000000" w:rsidRPr="00000000" w14:paraId="0000011A">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sz w:val="28"/>
          <w:szCs w:val="28"/>
          <w:highlight w:val="yellow"/>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D">
      <w:pPr>
        <w:jc w:val="center"/>
        <w:rPr>
          <w:rFonts w:ascii="Calibri" w:cs="Calibri" w:eastAsia="Calibri" w:hAnsi="Calibri"/>
          <w:b w:val="1"/>
          <w:sz w:val="32"/>
          <w:szCs w:val="32"/>
          <w:shd w:fill="ff9900" w:val="clear"/>
        </w:rPr>
      </w:pPr>
      <w:r w:rsidDel="00000000" w:rsidR="00000000" w:rsidRPr="00000000">
        <w:rPr>
          <w:rFonts w:ascii="Calibri" w:cs="Calibri" w:eastAsia="Calibri" w:hAnsi="Calibri"/>
          <w:b w:val="1"/>
          <w:sz w:val="32"/>
          <w:szCs w:val="32"/>
          <w:shd w:fill="ff9900" w:val="clear"/>
          <w:rtl w:val="0"/>
        </w:rPr>
        <w:t xml:space="preserve">PRODUCT INQUIRIES </w:t>
      </w:r>
    </w:p>
    <w:p w:rsidR="00000000" w:rsidDel="00000000" w:rsidP="00000000" w:rsidRDefault="00000000" w:rsidRPr="00000000" w14:paraId="0000011E">
      <w:pPr>
        <w:rPr>
          <w:rFonts w:ascii="Calibri" w:cs="Calibri" w:eastAsia="Calibri" w:hAnsi="Calibri"/>
          <w:b w:val="1"/>
          <w:sz w:val="30"/>
          <w:szCs w:val="30"/>
          <w:highlight w:val="yellow"/>
        </w:rPr>
      </w:pPr>
      <w:r w:rsidDel="00000000" w:rsidR="00000000" w:rsidRPr="00000000">
        <w:rPr>
          <w:rtl w:val="0"/>
        </w:rPr>
      </w:r>
    </w:p>
    <w:p w:rsidR="00000000" w:rsidDel="00000000" w:rsidP="00000000" w:rsidRDefault="00000000" w:rsidRPr="00000000" w14:paraId="0000011F">
      <w:pPr>
        <w:rPr>
          <w:rFonts w:ascii="Calibri" w:cs="Calibri" w:eastAsia="Calibri" w:hAnsi="Calibri"/>
          <w:b w:val="1"/>
          <w:sz w:val="30"/>
          <w:szCs w:val="30"/>
          <w:highlight w:val="yellow"/>
        </w:rPr>
      </w:pPr>
      <w:r w:rsidDel="00000000" w:rsidR="00000000" w:rsidRPr="00000000">
        <w:rPr>
          <w:rFonts w:ascii="Calibri" w:cs="Calibri" w:eastAsia="Calibri" w:hAnsi="Calibri"/>
          <w:b w:val="1"/>
          <w:sz w:val="30"/>
          <w:szCs w:val="30"/>
          <w:highlight w:val="yellow"/>
          <w:rtl w:val="0"/>
        </w:rPr>
        <w:t xml:space="preserve">Reuse Cotton? </w:t>
      </w:r>
    </w:p>
    <w:p w:rsidR="00000000" w:rsidDel="00000000" w:rsidP="00000000" w:rsidRDefault="00000000" w:rsidRPr="00000000" w14:paraId="0000012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 NAME,</w:t>
      </w:r>
    </w:p>
    <w:p w:rsidR="00000000" w:rsidDel="00000000" w:rsidP="00000000" w:rsidRDefault="00000000" w:rsidRPr="00000000" w14:paraId="0000012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cotton can be reused a few times at most. </w:t>
      </w:r>
    </w:p>
    <w:p w:rsidR="00000000" w:rsidDel="00000000" w:rsidP="00000000" w:rsidRDefault="00000000" w:rsidRPr="00000000" w14:paraId="000001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just organic cotton which can be purchased pretty much everywhere like makeup stores, pharmacys and so on. Make sure it's unbleached only :)</w:t>
      </w:r>
    </w:p>
    <w:p w:rsidR="00000000" w:rsidDel="00000000" w:rsidP="00000000" w:rsidRDefault="00000000" w:rsidRPr="00000000" w14:paraId="000001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 you can also use wool instead if you prefer that. </w:t>
      </w:r>
    </w:p>
    <w:p w:rsidR="00000000" w:rsidDel="00000000" w:rsidP="00000000" w:rsidRDefault="00000000" w:rsidRPr="00000000" w14:paraId="000001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12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9">
      <w:pPr>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highlight w:val="yellow"/>
          <w:rtl w:val="0"/>
        </w:rPr>
        <w:t xml:space="preserve">DaVinci Product Issue</w:t>
      </w:r>
    </w:p>
    <w:p w:rsidR="00000000" w:rsidDel="00000000" w:rsidP="00000000" w:rsidRDefault="00000000" w:rsidRPr="00000000" w14:paraId="0000012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most cases with DaVinci we recommend checking the battery compartment/ to lift the spring there to clean the battery connectors with the ISO /to do reset etc.. Check canned responses: DaVinci Battery Issue; DaVinci all issues response.</w:t>
      </w:r>
    </w:p>
    <w:p w:rsidR="00000000" w:rsidDel="00000000" w:rsidP="00000000" w:rsidRDefault="00000000" w:rsidRPr="00000000" w14:paraId="0000012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highlight w:val="yellow"/>
          <w:rtl w:val="0"/>
        </w:rPr>
        <w:t xml:space="preserve">Wrong Plug / Plug doesn’t fit </w:t>
      </w:r>
    </w:p>
    <w:p w:rsidR="00000000" w:rsidDel="00000000" w:rsidP="00000000" w:rsidRDefault="00000000" w:rsidRPr="00000000" w14:paraId="0000012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cases like this we need 1 photo of the box where is mentioned the plug type+photo of the plug itself + serial number of the device. When we have all this we can contact the manufacturer and ask them to ship the correct plug to the customer. Not always the manufacturer sends the goods though. Sometimes they ask us to replace the unit. Depends on brand and situation.</w:t>
      </w:r>
    </w:p>
    <w:p w:rsidR="00000000" w:rsidDel="00000000" w:rsidP="00000000" w:rsidRDefault="00000000" w:rsidRPr="00000000" w14:paraId="0000013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b w:val="1"/>
          <w:sz w:val="30"/>
          <w:szCs w:val="30"/>
          <w:shd w:fill="ff9900" w:val="clear"/>
        </w:rPr>
      </w:pPr>
      <w:r w:rsidDel="00000000" w:rsidR="00000000" w:rsidRPr="00000000">
        <w:rPr>
          <w:rFonts w:ascii="Calibri" w:cs="Calibri" w:eastAsia="Calibri" w:hAnsi="Calibri"/>
          <w:b w:val="1"/>
          <w:sz w:val="30"/>
          <w:szCs w:val="30"/>
          <w:shd w:fill="ff9900" w:val="clear"/>
          <w:rtl w:val="0"/>
        </w:rPr>
        <w:t xml:space="preserve">PRICE MATCHING </w:t>
      </w:r>
    </w:p>
    <w:p w:rsidR="00000000" w:rsidDel="00000000" w:rsidP="00000000" w:rsidRDefault="00000000" w:rsidRPr="00000000" w14:paraId="00000139">
      <w:pPr>
        <w:jc w:val="center"/>
        <w:rPr>
          <w:rFonts w:ascii="Calibri" w:cs="Calibri" w:eastAsia="Calibri" w:hAnsi="Calibri"/>
          <w:b w:val="1"/>
          <w:sz w:val="30"/>
          <w:szCs w:val="30"/>
          <w:shd w:fill="ff9900" w:val="clear"/>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6"/>
          <w:szCs w:val="26"/>
          <w:highlight w:val="white"/>
        </w:rPr>
      </w:pPr>
      <w:hyperlink r:id="rId12">
        <w:r w:rsidDel="00000000" w:rsidR="00000000" w:rsidRPr="00000000">
          <w:rPr>
            <w:rFonts w:ascii="Calibri" w:cs="Calibri" w:eastAsia="Calibri" w:hAnsi="Calibri"/>
            <w:color w:val="2c5cc5"/>
            <w:sz w:val="26"/>
            <w:szCs w:val="26"/>
            <w:highlight w:val="white"/>
            <w:rtl w:val="0"/>
          </w:rPr>
          <w:t xml:space="preserve">https://magicvaporizers.co.uk/price-match-guarantee</w:t>
        </w:r>
      </w:hyperlink>
      <w:r w:rsidDel="00000000" w:rsidR="00000000" w:rsidRPr="00000000">
        <w:rPr>
          <w:rtl w:val="0"/>
        </w:rPr>
      </w:r>
    </w:p>
    <w:p w:rsidR="00000000" w:rsidDel="00000000" w:rsidP="00000000" w:rsidRDefault="00000000" w:rsidRPr="00000000" w14:paraId="0000013B">
      <w:pPr>
        <w:rPr>
          <w:rFonts w:ascii="Calibri" w:cs="Calibri" w:eastAsia="Calibri" w:hAnsi="Calibri"/>
          <w:b w:val="1"/>
          <w:sz w:val="26"/>
          <w:szCs w:val="26"/>
          <w:shd w:fill="ff9900" w:val="clear"/>
        </w:rPr>
      </w:pPr>
      <w:r w:rsidDel="00000000" w:rsidR="00000000" w:rsidRPr="00000000">
        <w:rPr>
          <w:rtl w:val="0"/>
        </w:rPr>
      </w:r>
    </w:p>
    <w:p w:rsidR="00000000" w:rsidDel="00000000" w:rsidP="00000000" w:rsidRDefault="00000000" w:rsidRPr="00000000" w14:paraId="0000013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 can issue refunds to customers who ask for matching within 14 days. Be careful not to issue a full refund but only the correct amount :) We can not revert refunds.</w:t>
      </w:r>
    </w:p>
    <w:p w:rsidR="00000000" w:rsidDel="00000000" w:rsidP="00000000" w:rsidRDefault="00000000" w:rsidRPr="00000000" w14:paraId="0000013D">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sz w:val="26"/>
          <w:szCs w:val="26"/>
          <w:highlight w:val="red"/>
        </w:rPr>
      </w:pPr>
      <w:r w:rsidDel="00000000" w:rsidR="00000000" w:rsidRPr="00000000">
        <w:rPr>
          <w:rFonts w:ascii="Calibri" w:cs="Calibri" w:eastAsia="Calibri" w:hAnsi="Calibri"/>
          <w:sz w:val="26"/>
          <w:szCs w:val="26"/>
          <w:highlight w:val="white"/>
          <w:rtl w:val="0"/>
        </w:rPr>
        <w:t xml:space="preserve">How to issue a coupon code? </w:t>
      </w:r>
      <w:r w:rsidDel="00000000" w:rsidR="00000000" w:rsidRPr="00000000">
        <w:rPr>
          <w:rFonts w:ascii="Calibri" w:cs="Calibri" w:eastAsia="Calibri" w:hAnsi="Calibri"/>
          <w:b w:val="1"/>
          <w:sz w:val="26"/>
          <w:szCs w:val="26"/>
          <w:highlight w:val="red"/>
          <w:rtl w:val="0"/>
        </w:rPr>
        <w:t xml:space="preserve">VIDEO TO BE ADDED FROM SKYPE / TEMPLATE TO BE CREATED</w:t>
      </w:r>
    </w:p>
    <w:p w:rsidR="00000000" w:rsidDel="00000000" w:rsidP="00000000" w:rsidRDefault="00000000" w:rsidRPr="00000000" w14:paraId="0000013F">
      <w:pPr>
        <w:rPr>
          <w:rFonts w:ascii="Calibri" w:cs="Calibri" w:eastAsia="Calibri" w:hAnsi="Calibri"/>
          <w:b w:val="1"/>
          <w:sz w:val="26"/>
          <w:szCs w:val="26"/>
          <w:highlight w:val="red"/>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b w:val="1"/>
          <w:sz w:val="28"/>
          <w:szCs w:val="28"/>
          <w:highlight w:val="red"/>
        </w:rPr>
      </w:pPr>
      <w:r w:rsidDel="00000000" w:rsidR="00000000" w:rsidRPr="00000000">
        <w:rPr>
          <w:rFonts w:ascii="Calibri" w:cs="Calibri" w:eastAsia="Calibri" w:hAnsi="Calibri"/>
          <w:b w:val="1"/>
          <w:sz w:val="28"/>
          <w:szCs w:val="28"/>
          <w:shd w:fill="ff9900" w:val="clear"/>
          <w:rtl w:val="0"/>
        </w:rPr>
        <w:t xml:space="preserve">CREATE DISCOUNTS  </w:t>
      </w:r>
      <w:r w:rsidDel="00000000" w:rsidR="00000000" w:rsidRPr="00000000">
        <w:rPr>
          <w:rFonts w:ascii="Calibri" w:cs="Calibri" w:eastAsia="Calibri" w:hAnsi="Calibri"/>
          <w:b w:val="1"/>
          <w:sz w:val="28"/>
          <w:szCs w:val="28"/>
          <w:highlight w:val="red"/>
          <w:rtl w:val="0"/>
        </w:rPr>
        <w:t xml:space="preserve">ADD VIDEO</w:t>
      </w:r>
    </w:p>
    <w:p w:rsidR="00000000" w:rsidDel="00000000" w:rsidP="00000000" w:rsidRDefault="00000000" w:rsidRPr="00000000" w14:paraId="00000142">
      <w:pPr>
        <w:jc w:val="center"/>
        <w:rPr>
          <w:rFonts w:ascii="Calibri" w:cs="Calibri" w:eastAsia="Calibri" w:hAnsi="Calibri"/>
          <w:b w:val="1"/>
          <w:sz w:val="28"/>
          <w:szCs w:val="28"/>
          <w:highlight w:val="red"/>
        </w:rPr>
      </w:pPr>
      <w:r w:rsidDel="00000000" w:rsidR="00000000" w:rsidRPr="00000000">
        <w:rPr>
          <w:rtl w:val="0"/>
        </w:rPr>
      </w:r>
    </w:p>
    <w:p w:rsidR="00000000" w:rsidDel="00000000" w:rsidP="00000000" w:rsidRDefault="00000000" w:rsidRPr="00000000" w14:paraId="00000143">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When we have cases about price match, we ask Sam to be sure that all is ok, except the following shops </w:t>
      </w:r>
    </w:p>
    <w:p w:rsidR="00000000" w:rsidDel="00000000" w:rsidP="00000000" w:rsidRDefault="00000000" w:rsidRPr="00000000" w14:paraId="00000144">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6"/>
          <w:szCs w:val="26"/>
          <w:highlight w:val="white"/>
          <w:u w:val="single"/>
        </w:rPr>
      </w:pPr>
      <w:r w:rsidDel="00000000" w:rsidR="00000000" w:rsidRPr="00000000">
        <w:rPr>
          <w:rFonts w:ascii="Calibri" w:cs="Calibri" w:eastAsia="Calibri" w:hAnsi="Calibri"/>
          <w:b w:val="1"/>
          <w:sz w:val="26"/>
          <w:szCs w:val="26"/>
          <w:highlight w:val="white"/>
          <w:rtl w:val="0"/>
        </w:rPr>
        <w:t xml:space="preserve">For UK</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highlight w:val="white"/>
          <w:u w:val="single"/>
          <w:rtl w:val="0"/>
        </w:rPr>
        <w:t xml:space="preserve">Vapefiend, Vapeelevate </w:t>
      </w:r>
    </w:p>
    <w:p w:rsidR="00000000" w:rsidDel="00000000" w:rsidP="00000000" w:rsidRDefault="00000000" w:rsidRPr="00000000" w14:paraId="00000146">
      <w:pPr>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For EU</w:t>
      </w:r>
      <w:r w:rsidDel="00000000" w:rsidR="00000000" w:rsidRPr="00000000">
        <w:rPr>
          <w:rFonts w:ascii="Calibri" w:cs="Calibri" w:eastAsia="Calibri" w:hAnsi="Calibri"/>
          <w:sz w:val="26"/>
          <w:szCs w:val="26"/>
          <w:highlight w:val="white"/>
          <w:rtl w:val="0"/>
        </w:rPr>
        <w:t xml:space="preserve">: need to check</w:t>
      </w:r>
    </w:p>
    <w:p w:rsidR="00000000" w:rsidDel="00000000" w:rsidP="00000000" w:rsidRDefault="00000000" w:rsidRPr="00000000" w14:paraId="00000147">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48">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There is a new status in Magento now, when you create discount codes "</w:t>
      </w:r>
      <w:r w:rsidDel="00000000" w:rsidR="00000000" w:rsidRPr="00000000">
        <w:rPr>
          <w:rFonts w:ascii="Calibri" w:cs="Calibri" w:eastAsia="Calibri" w:hAnsi="Calibri"/>
          <w:b w:val="1"/>
          <w:sz w:val="26"/>
          <w:szCs w:val="26"/>
          <w:highlight w:val="white"/>
          <w:rtl w:val="0"/>
        </w:rPr>
        <w:t xml:space="preserve">Set on hold status</w:t>
      </w:r>
      <w:r w:rsidDel="00000000" w:rsidR="00000000" w:rsidRPr="00000000">
        <w:rPr>
          <w:rFonts w:ascii="Calibri" w:cs="Calibri" w:eastAsia="Calibri" w:hAnsi="Calibri"/>
          <w:sz w:val="26"/>
          <w:szCs w:val="26"/>
          <w:highlight w:val="white"/>
          <w:rtl w:val="0"/>
        </w:rPr>
        <w:t xml:space="preserve">" toggle this to Yes. It means that when a customer places an order with this code, the order automatically gets placed ON HOLD when payment is made so you can verify and UNHOLD it to approve it. </w:t>
      </w:r>
    </w:p>
    <w:p w:rsidR="00000000" w:rsidDel="00000000" w:rsidP="00000000" w:rsidRDefault="00000000" w:rsidRPr="00000000" w14:paraId="0000014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Name the discount code with the order number or customer name/surname. It is easier to recognise the discounts this way. </w:t>
      </w:r>
    </w:p>
    <w:p w:rsidR="00000000" w:rsidDel="00000000" w:rsidP="00000000" w:rsidRDefault="00000000" w:rsidRPr="00000000" w14:paraId="0000014B">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14C">
      <w:pPr>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rtl w:val="0"/>
        </w:rPr>
        <w:t xml:space="preserve">In the response, ask customer to contact us when he placed the order with the discount, since we set the function hold the order when we offer a personal discount. (Set on Hold Status). When customer replies that they placed the order:</w:t>
      </w:r>
      <w:r w:rsidDel="00000000" w:rsidR="00000000" w:rsidRPr="00000000">
        <w:rPr>
          <w:rFonts w:ascii="Calibri" w:cs="Calibri" w:eastAsia="Calibri" w:hAnsi="Calibri"/>
          <w:sz w:val="26"/>
          <w:szCs w:val="26"/>
          <w:highlight w:val="white"/>
          <w:u w:val="single"/>
          <w:rtl w:val="0"/>
        </w:rPr>
        <w:t xml:space="preserve"> We have now confirmed and approved your order. </w:t>
      </w:r>
    </w:p>
    <w:p w:rsidR="00000000" w:rsidDel="00000000" w:rsidP="00000000" w:rsidRDefault="00000000" w:rsidRPr="00000000" w14:paraId="0000014D">
      <w:pPr>
        <w:rPr>
          <w:rFonts w:ascii="Calibri" w:cs="Calibri" w:eastAsia="Calibri" w:hAnsi="Calibri"/>
          <w:sz w:val="26"/>
          <w:szCs w:val="26"/>
          <w:highlight w:val="white"/>
          <w:u w:val="single"/>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sz w:val="26"/>
          <w:szCs w:val="26"/>
          <w:highlight w:val="white"/>
          <w:u w:val="single"/>
        </w:rPr>
      </w:pPr>
      <w:r w:rsidDel="00000000" w:rsidR="00000000" w:rsidRPr="00000000">
        <w:rPr>
          <w:rFonts w:ascii="Calibri" w:cs="Calibri" w:eastAsia="Calibri" w:hAnsi="Calibri"/>
          <w:b w:val="1"/>
          <w:sz w:val="26"/>
          <w:szCs w:val="26"/>
          <w:highlight w:val="white"/>
          <w:u w:val="single"/>
          <w:rtl w:val="0"/>
        </w:rPr>
        <w:t xml:space="preserve">also delete code once it has been approved so its not left there</w:t>
      </w:r>
    </w:p>
    <w:p w:rsidR="00000000" w:rsidDel="00000000" w:rsidP="00000000" w:rsidRDefault="00000000" w:rsidRPr="00000000" w14:paraId="0000014F">
      <w:pPr>
        <w:rPr>
          <w:rFonts w:ascii="Calibri" w:cs="Calibri" w:eastAsia="Calibri" w:hAnsi="Calibri"/>
          <w:sz w:val="26"/>
          <w:szCs w:val="26"/>
          <w:highlight w:val="white"/>
          <w:u w:val="single"/>
        </w:rPr>
      </w:pPr>
      <w:r w:rsidDel="00000000" w:rsidR="00000000" w:rsidRPr="00000000">
        <w:rPr>
          <w:rtl w:val="0"/>
        </w:rPr>
      </w:r>
    </w:p>
    <w:p w:rsidR="00000000" w:rsidDel="00000000" w:rsidP="00000000" w:rsidRDefault="00000000" w:rsidRPr="00000000" w14:paraId="0000015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u w:val="single"/>
          <w:rtl w:val="0"/>
        </w:rPr>
        <w:t xml:space="preserve">Templates to use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i w:val="1"/>
          <w:sz w:val="26"/>
          <w:szCs w:val="26"/>
          <w:highlight w:val="white"/>
          <w:rtl w:val="0"/>
        </w:rPr>
        <w:t xml:space="preserve">Price-match Approved / Sending Discount Code</w:t>
      </w:r>
      <w:r w:rsidDel="00000000" w:rsidR="00000000" w:rsidRPr="00000000">
        <w:rPr>
          <w:rtl w:val="0"/>
        </w:rPr>
      </w:r>
    </w:p>
    <w:p w:rsidR="00000000" w:rsidDel="00000000" w:rsidP="00000000" w:rsidRDefault="00000000" w:rsidRPr="00000000" w14:paraId="00000151">
      <w:pPr>
        <w:rPr>
          <w:rFonts w:ascii="Calibri" w:cs="Calibri" w:eastAsia="Calibri" w:hAnsi="Calibri"/>
          <w:b w:val="1"/>
          <w:sz w:val="28"/>
          <w:szCs w:val="28"/>
          <w:shd w:fill="ff9900" w:val="clear"/>
        </w:rPr>
      </w:pPr>
      <w:r w:rsidDel="00000000" w:rsidR="00000000" w:rsidRPr="00000000">
        <w:rPr>
          <w:rFonts w:ascii="Calibri" w:cs="Calibri" w:eastAsia="Calibri" w:hAnsi="Calibri"/>
          <w:b w:val="1"/>
          <w:sz w:val="28"/>
          <w:szCs w:val="28"/>
          <w:shd w:fill="ff9900" w:val="clear"/>
          <w:rtl w:val="0"/>
        </w:rPr>
        <w:t xml:space="preserve">DAILY TASK</w:t>
      </w:r>
    </w:p>
    <w:p w:rsidR="00000000" w:rsidDel="00000000" w:rsidP="00000000" w:rsidRDefault="00000000" w:rsidRPr="00000000" w14:paraId="00000152">
      <w:pPr>
        <w:rPr>
          <w:rFonts w:ascii="Calibri" w:cs="Calibri" w:eastAsia="Calibri" w:hAnsi="Calibri"/>
          <w:b w:val="1"/>
          <w:sz w:val="28"/>
          <w:szCs w:val="28"/>
          <w:shd w:fill="ff9900" w:val="clear"/>
        </w:rPr>
      </w:pPr>
      <w:r w:rsidDel="00000000" w:rsidR="00000000" w:rsidRPr="00000000">
        <w:rPr>
          <w:rtl w:val="0"/>
        </w:rPr>
      </w:r>
    </w:p>
    <w:p w:rsidR="00000000" w:rsidDel="00000000" w:rsidP="00000000" w:rsidRDefault="00000000" w:rsidRPr="00000000" w14:paraId="00000153">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Once a day search this in magento</w:t>
      </w:r>
    </w:p>
    <w:p w:rsidR="00000000" w:rsidDel="00000000" w:rsidP="00000000" w:rsidRDefault="00000000" w:rsidRPr="00000000" w14:paraId="00000154">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BC orders placed using discount codes will be on hold and not sent to warehouse</w:t>
      </w:r>
    </w:p>
    <w:p w:rsidR="00000000" w:rsidDel="00000000" w:rsidP="00000000" w:rsidRDefault="00000000" w:rsidRPr="00000000" w14:paraId="00000155">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We need to unhold those orders</w:t>
      </w:r>
      <w:r w:rsidDel="00000000" w:rsidR="00000000" w:rsidRPr="00000000">
        <w:rPr>
          <w:rtl w:val="0"/>
        </w:rPr>
      </w:r>
    </w:p>
    <w:p w:rsidR="00000000" w:rsidDel="00000000" w:rsidP="00000000" w:rsidRDefault="00000000" w:rsidRPr="00000000" w14:paraId="00000156">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 in reality a customer can use his code and buy 3 accessories instead of the vape it was designed for :)</w:t>
      </w:r>
      <w:r w:rsidDel="00000000" w:rsidR="00000000" w:rsidRPr="00000000">
        <w:rPr>
          <w:rtl w:val="0"/>
        </w:rPr>
      </w:r>
    </w:p>
    <w:p w:rsidR="00000000" w:rsidDel="00000000" w:rsidP="00000000" w:rsidRDefault="00000000" w:rsidRPr="00000000" w14:paraId="00000157">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So by setting UNHOLDING it after it has been placed, we check it was used properly and can ship it</w:t>
      </w:r>
    </w:p>
    <w:p w:rsidR="00000000" w:rsidDel="00000000" w:rsidP="00000000" w:rsidRDefault="00000000" w:rsidRPr="00000000" w14:paraId="00000158">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9">
      <w:pPr>
        <w:jc w:val="center"/>
        <w:rPr>
          <w:rFonts w:ascii="Calibri" w:cs="Calibri" w:eastAsia="Calibri" w:hAnsi="Calibri"/>
          <w:b w:val="1"/>
          <w:sz w:val="32"/>
          <w:szCs w:val="32"/>
          <w:highlight w:val="yellow"/>
        </w:rPr>
      </w:pPr>
      <w:r w:rsidDel="00000000" w:rsidR="00000000" w:rsidRPr="00000000">
        <w:rPr>
          <w:rFonts w:ascii="Calibri" w:cs="Calibri" w:eastAsia="Calibri" w:hAnsi="Calibri"/>
          <w:b w:val="1"/>
          <w:sz w:val="32"/>
          <w:szCs w:val="32"/>
          <w:highlight w:val="yellow"/>
          <w:rtl w:val="0"/>
        </w:rPr>
        <w:t xml:space="preserve">CANNABIS</w:t>
      </w:r>
    </w:p>
    <w:p w:rsidR="00000000" w:rsidDel="00000000" w:rsidP="00000000" w:rsidRDefault="00000000" w:rsidRPr="00000000" w14:paraId="0000015A">
      <w:pPr>
        <w:rPr>
          <w:rFonts w:ascii="Calibri" w:cs="Calibri" w:eastAsia="Calibri" w:hAnsi="Calibri"/>
          <w:b w:val="1"/>
          <w:sz w:val="32"/>
          <w:szCs w:val="32"/>
          <w:highlight w:val="yellow"/>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If you are using only cannabis, then you should have a look at Solo 2, or Boundless cfx.</w:t>
      </w:r>
    </w:p>
    <w:p w:rsidR="00000000" w:rsidDel="00000000" w:rsidP="00000000" w:rsidRDefault="00000000" w:rsidRPr="00000000" w14:paraId="0000015C">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61">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62">
      <w:pPr>
        <w:shd w:fill="ffffff" w:val="clea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163">
      <w:pPr>
        <w:shd w:fill="ffffff" w:val="clea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65">
      <w:pPr>
        <w:rPr>
          <w:rFonts w:ascii="Calibri" w:cs="Calibri" w:eastAsia="Calibri" w:hAnsi="Calibri"/>
          <w:b w:val="1"/>
          <w:sz w:val="28"/>
          <w:szCs w:val="28"/>
          <w:shd w:fill="ff9900" w:val="clear"/>
        </w:rPr>
      </w:pPr>
      <w:r w:rsidDel="00000000" w:rsidR="00000000" w:rsidRPr="00000000">
        <w:rPr>
          <w:rtl w:val="0"/>
        </w:rPr>
      </w:r>
    </w:p>
    <w:p w:rsidR="00000000" w:rsidDel="00000000" w:rsidP="00000000" w:rsidRDefault="00000000" w:rsidRPr="00000000" w14:paraId="00000166">
      <w:pPr>
        <w:rPr>
          <w:rFonts w:ascii="Calibri" w:cs="Calibri" w:eastAsia="Calibri" w:hAnsi="Calibri"/>
          <w:b w:val="1"/>
          <w:sz w:val="26"/>
          <w:szCs w:val="26"/>
          <w:shd w:fill="ff9900" w:val="clear"/>
        </w:rPr>
      </w:pPr>
      <w:r w:rsidDel="00000000" w:rsidR="00000000" w:rsidRPr="00000000">
        <w:rPr>
          <w:rtl w:val="0"/>
        </w:rPr>
      </w:r>
    </w:p>
    <w:p w:rsidR="00000000" w:rsidDel="00000000" w:rsidP="00000000" w:rsidRDefault="00000000" w:rsidRPr="00000000" w14:paraId="0000016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6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6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6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yna Holko" w:id="0" w:date="2023-08-29T16:54:03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INFO!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Lost parcels and UPS investigations &gt; raise with Helko only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hvoigt@gsl-servicenet.de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prnt.sc/YAuHUAhWmp-j" TargetMode="External"/><Relationship Id="rId10" Type="http://schemas.openxmlformats.org/officeDocument/2006/relationships/hyperlink" Target="mailto:thjanetzki@gsl-servicenet.de" TargetMode="External"/><Relationship Id="rId12" Type="http://schemas.openxmlformats.org/officeDocument/2006/relationships/hyperlink" Target="https://magicvaporizers.co.uk/price-match-guarantee" TargetMode="External"/><Relationship Id="rId9" Type="http://schemas.openxmlformats.org/officeDocument/2006/relationships/hyperlink" Target="mailto:usommer@gsl-servicenet.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ftership.com/en/track" TargetMode="External"/><Relationship Id="rId8" Type="http://schemas.openxmlformats.org/officeDocument/2006/relationships/hyperlink" Target="https://www.dpdlocal.co.uk/content/products_services/uk_delivery_services.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